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F1F" w:rsidRPr="007A3F1F" w:rsidRDefault="00B93CCF">
      <w:pPr>
        <w:spacing w:after="0" w:line="240" w:lineRule="auto"/>
        <w:jc w:val="center"/>
        <w:rPr>
          <w:ins w:id="0" w:author="Author" w:date="2019-10-01T10:45:00Z"/>
          <w:rFonts w:ascii="Times New Roman" w:eastAsia="Times New Roman" w:hAnsi="Times New Roman" w:cs="Times New Roman"/>
          <w:b/>
          <w:shd w:val="clear" w:color="auto" w:fill="FFFFFF"/>
          <w:lang w:eastAsia="en-IN"/>
          <w:rPrChange w:id="1" w:author="Author" w:date="2019-10-15T09:29:00Z">
            <w:rPr>
              <w:ins w:id="2" w:author="Author" w:date="2019-10-01T10:45:00Z"/>
              <w:rFonts w:ascii="Arial" w:eastAsia="Times New Roman" w:hAnsi="Arial" w:cs="Arial"/>
              <w:color w:val="222222"/>
              <w:sz w:val="24"/>
              <w:szCs w:val="24"/>
              <w:shd w:val="clear" w:color="auto" w:fill="FFFFFF"/>
              <w:lang w:eastAsia="en-IN"/>
            </w:rPr>
          </w:rPrChange>
        </w:rPr>
        <w:pPrChange w:id="3" w:author="Author" w:date="2019-10-11T13:27:00Z">
          <w:pPr>
            <w:spacing w:after="0" w:line="240" w:lineRule="auto"/>
          </w:pPr>
        </w:pPrChange>
      </w:pPr>
      <w:ins w:id="4" w:author="Author" w:date="2019-10-01T10:45:00Z">
        <w:r w:rsidRPr="00EB6572">
          <w:rPr>
            <w:rFonts w:ascii="Times New Roman" w:eastAsia="Times New Roman" w:hAnsi="Times New Roman" w:cs="Times New Roman"/>
            <w:b/>
            <w:shd w:val="clear" w:color="auto" w:fill="FFFFFF"/>
            <w:lang w:eastAsia="en-IN"/>
            <w:rPrChange w:id="5" w:author="Author" w:date="2019-10-15T09:29:00Z">
              <w:rPr>
                <w:rFonts w:ascii="Arial" w:eastAsia="Times New Roman" w:hAnsi="Arial" w:cs="Arial"/>
                <w:color w:val="222222"/>
                <w:sz w:val="24"/>
                <w:szCs w:val="24"/>
                <w:shd w:val="clear" w:color="auto" w:fill="FFFFFF"/>
                <w:lang w:eastAsia="en-IN"/>
              </w:rPr>
            </w:rPrChange>
          </w:rPr>
          <w:t>Statement of Purpose</w:t>
        </w:r>
      </w:ins>
    </w:p>
    <w:p w:rsidR="007A3F1F" w:rsidRPr="007A3F1F" w:rsidRDefault="007A3F1F">
      <w:pPr>
        <w:spacing w:after="0" w:line="240" w:lineRule="auto"/>
        <w:jc w:val="both"/>
        <w:rPr>
          <w:ins w:id="6" w:author="Author" w:date="2019-10-01T10:45:00Z"/>
          <w:rFonts w:ascii="Times New Roman" w:eastAsia="Times New Roman" w:hAnsi="Times New Roman" w:cs="Times New Roman"/>
          <w:shd w:val="clear" w:color="auto" w:fill="FFFFFF"/>
          <w:lang w:eastAsia="en-IN"/>
          <w:rPrChange w:id="7" w:author="Author" w:date="2019-10-15T09:29:00Z">
            <w:rPr>
              <w:ins w:id="8" w:author="Author" w:date="2019-10-01T10:45:00Z"/>
              <w:rFonts w:ascii="Arial" w:eastAsia="Times New Roman" w:hAnsi="Arial" w:cs="Arial"/>
              <w:color w:val="222222"/>
              <w:sz w:val="24"/>
              <w:szCs w:val="24"/>
              <w:shd w:val="clear" w:color="auto" w:fill="FFFFFF"/>
              <w:lang w:eastAsia="en-IN"/>
            </w:rPr>
          </w:rPrChange>
        </w:rPr>
        <w:pPrChange w:id="9" w:author="Author" w:date="2019-10-11T13:08:00Z">
          <w:pPr>
            <w:spacing w:after="0" w:line="240" w:lineRule="auto"/>
          </w:pPr>
        </w:pPrChange>
      </w:pPr>
    </w:p>
    <w:p w:rsidR="007A3F1F" w:rsidRPr="007A3F1F" w:rsidRDefault="00B93CCF">
      <w:pPr>
        <w:spacing w:after="0" w:line="240" w:lineRule="auto"/>
        <w:jc w:val="both"/>
        <w:rPr>
          <w:ins w:id="10" w:author="Author" w:date="2019-10-01T10:48:00Z"/>
          <w:rFonts w:ascii="Times New Roman" w:eastAsia="Times New Roman" w:hAnsi="Times New Roman" w:cs="Times New Roman"/>
          <w:shd w:val="clear" w:color="auto" w:fill="FFFFFF"/>
          <w:lang w:eastAsia="en-IN"/>
          <w:rPrChange w:id="11" w:author="Author" w:date="2019-10-15T09:29:00Z">
            <w:rPr>
              <w:ins w:id="12" w:author="Author" w:date="2019-10-01T10:48:00Z"/>
              <w:rFonts w:ascii="Arial" w:eastAsia="Times New Roman" w:hAnsi="Arial" w:cs="Arial"/>
              <w:color w:val="222222"/>
              <w:sz w:val="24"/>
              <w:szCs w:val="24"/>
              <w:shd w:val="clear" w:color="auto" w:fill="FFFFFF"/>
              <w:lang w:eastAsia="en-IN"/>
            </w:rPr>
          </w:rPrChange>
        </w:rPr>
        <w:pPrChange w:id="13" w:author="Author" w:date="2019-10-11T13:08:00Z">
          <w:pPr>
            <w:spacing w:after="0" w:line="240" w:lineRule="auto"/>
          </w:pPr>
        </w:pPrChange>
      </w:pPr>
      <w:del w:id="14" w:author="Author" w:date="2019-10-11T12:43:00Z">
        <w:r w:rsidRPr="00EB6572">
          <w:rPr>
            <w:rFonts w:ascii="Times New Roman" w:eastAsia="Times New Roman" w:hAnsi="Times New Roman" w:cs="Times New Roman"/>
            <w:shd w:val="clear" w:color="auto" w:fill="FFFFFF"/>
            <w:lang w:eastAsia="en-IN"/>
            <w:rPrChange w:id="15" w:author="Author" w:date="2019-10-15T09:29:00Z">
              <w:rPr>
                <w:rFonts w:ascii="Arial" w:eastAsia="Times New Roman" w:hAnsi="Arial" w:cs="Arial"/>
                <w:color w:val="222222"/>
                <w:sz w:val="24"/>
                <w:szCs w:val="24"/>
                <w:shd w:val="clear" w:color="auto" w:fill="FFFFFF"/>
                <w:lang w:eastAsia="en-IN"/>
              </w:rPr>
            </w:rPrChange>
          </w:rPr>
          <w:delText xml:space="preserve">During school days, I was fond of watching movies related to Artificial Intelligence where robots were designed using different technologies. Growing up, I realized even Facebook, games application are a part of AI. </w:delText>
        </w:r>
      </w:del>
      <w:r w:rsidRPr="00EB6572">
        <w:rPr>
          <w:rFonts w:ascii="Times New Roman" w:eastAsia="Times New Roman" w:hAnsi="Times New Roman" w:cs="Times New Roman"/>
          <w:shd w:val="clear" w:color="auto" w:fill="FFFFFF"/>
          <w:lang w:eastAsia="en-IN"/>
          <w:rPrChange w:id="16" w:author="Author" w:date="2019-10-15T09:29:00Z">
            <w:rPr>
              <w:rFonts w:ascii="Arial" w:eastAsia="Times New Roman" w:hAnsi="Arial" w:cs="Arial"/>
              <w:color w:val="222222"/>
              <w:sz w:val="24"/>
              <w:szCs w:val="24"/>
              <w:shd w:val="clear" w:color="auto" w:fill="FFFFFF"/>
              <w:lang w:eastAsia="en-IN"/>
            </w:rPr>
          </w:rPrChange>
        </w:rPr>
        <w:t xml:space="preserve">The integration </w:t>
      </w:r>
      <w:del w:id="17" w:author="Author" w:date="2019-10-11T12:51:00Z">
        <w:r w:rsidRPr="00EB6572">
          <w:rPr>
            <w:rFonts w:ascii="Times New Roman" w:eastAsia="Times New Roman" w:hAnsi="Times New Roman" w:cs="Times New Roman"/>
            <w:shd w:val="clear" w:color="auto" w:fill="FFFFFF"/>
            <w:lang w:eastAsia="en-IN"/>
            <w:rPrChange w:id="18" w:author="Author" w:date="2019-10-15T09:29:00Z">
              <w:rPr>
                <w:rFonts w:ascii="Arial" w:eastAsia="Times New Roman" w:hAnsi="Arial" w:cs="Arial"/>
                <w:color w:val="222222"/>
                <w:sz w:val="24"/>
                <w:szCs w:val="24"/>
                <w:shd w:val="clear" w:color="auto" w:fill="FFFFFF"/>
                <w:lang w:eastAsia="en-IN"/>
              </w:rPr>
            </w:rPrChange>
          </w:rPr>
          <w:delText xml:space="preserve">with </w:delText>
        </w:r>
      </w:del>
      <w:ins w:id="19" w:author="Author" w:date="2019-10-11T12:51:00Z">
        <w:r w:rsidR="003130C5" w:rsidRPr="00EB6572">
          <w:rPr>
            <w:rFonts w:ascii="Times New Roman" w:eastAsia="Times New Roman" w:hAnsi="Times New Roman" w:cs="Times New Roman"/>
            <w:shd w:val="clear" w:color="auto" w:fill="FFFFFF"/>
            <w:lang w:eastAsia="en-IN"/>
            <w:rPrChange w:id="20" w:author="Author" w:date="2019-10-15T09:29:00Z">
              <w:rPr>
                <w:rFonts w:ascii="Times New Roman" w:eastAsia="Times New Roman" w:hAnsi="Times New Roman" w:cs="Times New Roman"/>
                <w:color w:val="222222"/>
                <w:shd w:val="clear" w:color="auto" w:fill="FFFFFF"/>
                <w:lang w:eastAsia="en-IN"/>
              </w:rPr>
            </w:rPrChange>
          </w:rPr>
          <w:t xml:space="preserve">of </w:t>
        </w:r>
      </w:ins>
      <w:r w:rsidR="00660CA3" w:rsidRPr="00EB6572">
        <w:rPr>
          <w:rFonts w:ascii="Times New Roman" w:eastAsia="Times New Roman" w:hAnsi="Times New Roman" w:cs="Times New Roman"/>
          <w:shd w:val="clear" w:color="auto" w:fill="FFFFFF"/>
          <w:lang w:eastAsia="en-IN"/>
          <w:rPrChange w:id="21" w:author="Author" w:date="2019-10-15T09:29:00Z">
            <w:rPr>
              <w:rFonts w:ascii="Times New Roman" w:eastAsia="Times New Roman" w:hAnsi="Times New Roman" w:cs="Times New Roman"/>
              <w:color w:val="222222"/>
              <w:shd w:val="clear" w:color="auto" w:fill="FFFFFF"/>
              <w:lang w:eastAsia="en-IN"/>
            </w:rPr>
          </w:rPrChange>
        </w:rPr>
        <w:t>mathematics, analytical problem</w:t>
      </w:r>
      <w:ins w:id="22" w:author="Author" w:date="2019-10-11T12:51:00Z">
        <w:r w:rsidR="003130C5" w:rsidRPr="00EB6572">
          <w:rPr>
            <w:rFonts w:ascii="Times New Roman" w:eastAsia="Times New Roman" w:hAnsi="Times New Roman" w:cs="Times New Roman"/>
            <w:shd w:val="clear" w:color="auto" w:fill="FFFFFF"/>
            <w:lang w:eastAsia="en-IN"/>
            <w:rPrChange w:id="23" w:author="Author" w:date="2019-10-15T09:29:00Z">
              <w:rPr>
                <w:rFonts w:ascii="Times New Roman" w:eastAsia="Times New Roman" w:hAnsi="Times New Roman" w:cs="Times New Roman"/>
                <w:color w:val="222222"/>
                <w:shd w:val="clear" w:color="auto" w:fill="FFFFFF"/>
                <w:lang w:eastAsia="en-IN"/>
              </w:rPr>
            </w:rPrChange>
          </w:rPr>
          <w:t>-</w:t>
        </w:r>
      </w:ins>
      <w:r w:rsidR="00660CA3" w:rsidRPr="00EB6572">
        <w:rPr>
          <w:rFonts w:ascii="Times New Roman" w:eastAsia="Times New Roman" w:hAnsi="Times New Roman" w:cs="Times New Roman"/>
          <w:shd w:val="clear" w:color="auto" w:fill="FFFFFF"/>
          <w:lang w:eastAsia="en-IN"/>
          <w:rPrChange w:id="24" w:author="Author" w:date="2019-10-15T09:29:00Z">
            <w:rPr>
              <w:rFonts w:ascii="Times New Roman" w:eastAsia="Times New Roman" w:hAnsi="Times New Roman" w:cs="Times New Roman"/>
              <w:color w:val="222222"/>
              <w:shd w:val="clear" w:color="auto" w:fill="FFFFFF"/>
              <w:lang w:eastAsia="en-IN"/>
            </w:rPr>
          </w:rPrChange>
        </w:rPr>
        <w:t xml:space="preserve">solving and technology </w:t>
      </w:r>
      <w:r w:rsidRPr="00EB6572">
        <w:rPr>
          <w:rFonts w:ascii="Times New Roman" w:eastAsia="Times New Roman" w:hAnsi="Times New Roman" w:cs="Times New Roman"/>
          <w:shd w:val="clear" w:color="auto" w:fill="FFFFFF"/>
          <w:lang w:eastAsia="en-IN"/>
          <w:rPrChange w:id="25" w:author="Author" w:date="2019-10-15T09:29:00Z">
            <w:rPr>
              <w:rFonts w:ascii="Arial" w:eastAsia="Times New Roman" w:hAnsi="Arial" w:cs="Arial"/>
              <w:color w:val="222222"/>
              <w:sz w:val="24"/>
              <w:szCs w:val="24"/>
              <w:shd w:val="clear" w:color="auto" w:fill="FFFFFF"/>
              <w:lang w:eastAsia="en-IN"/>
            </w:rPr>
          </w:rPrChange>
        </w:rPr>
        <w:t xml:space="preserve">is </w:t>
      </w:r>
      <w:ins w:id="26" w:author="Author" w:date="2019-10-11T12:51:00Z">
        <w:r w:rsidR="003130C5" w:rsidRPr="00EB6572">
          <w:rPr>
            <w:rFonts w:ascii="Times New Roman" w:eastAsia="Times New Roman" w:hAnsi="Times New Roman" w:cs="Times New Roman"/>
            <w:shd w:val="clear" w:color="auto" w:fill="FFFFFF"/>
            <w:lang w:eastAsia="en-IN"/>
            <w:rPrChange w:id="27" w:author="Author" w:date="2019-10-15T09:29:00Z">
              <w:rPr>
                <w:rFonts w:ascii="Times New Roman" w:eastAsia="Times New Roman" w:hAnsi="Times New Roman" w:cs="Times New Roman"/>
                <w:color w:val="222222"/>
                <w:shd w:val="clear" w:color="auto" w:fill="FFFFFF"/>
                <w:lang w:eastAsia="en-IN"/>
              </w:rPr>
            </w:rPrChange>
          </w:rPr>
          <w:t xml:space="preserve">what excites me about </w:t>
        </w:r>
      </w:ins>
      <w:del w:id="28" w:author="Author" w:date="2019-10-11T12:51:00Z">
        <w:r w:rsidRPr="00EB6572">
          <w:rPr>
            <w:rFonts w:ascii="Times New Roman" w:eastAsia="Times New Roman" w:hAnsi="Times New Roman" w:cs="Times New Roman"/>
            <w:shd w:val="clear" w:color="auto" w:fill="FFFFFF"/>
            <w:lang w:eastAsia="en-IN"/>
            <w:rPrChange w:id="29" w:author="Author" w:date="2019-10-15T09:29:00Z">
              <w:rPr>
                <w:rFonts w:ascii="Arial" w:eastAsia="Times New Roman" w:hAnsi="Arial" w:cs="Arial"/>
                <w:color w:val="222222"/>
                <w:sz w:val="24"/>
                <w:szCs w:val="24"/>
                <w:shd w:val="clear" w:color="auto" w:fill="FFFFFF"/>
                <w:lang w:eastAsia="en-IN"/>
              </w:rPr>
            </w:rPrChange>
          </w:rPr>
          <w:delText xml:space="preserve">the moment where my area of interest had begun to burgeon through </w:delText>
        </w:r>
      </w:del>
      <w:r w:rsidRPr="00EB6572">
        <w:rPr>
          <w:rFonts w:ascii="Times New Roman" w:eastAsia="Times New Roman" w:hAnsi="Times New Roman" w:cs="Times New Roman"/>
          <w:shd w:val="clear" w:color="auto" w:fill="FFFFFF"/>
          <w:lang w:eastAsia="en-IN"/>
          <w:rPrChange w:id="30" w:author="Author" w:date="2019-10-15T09:29:00Z">
            <w:rPr>
              <w:rFonts w:ascii="Arial" w:eastAsia="Times New Roman" w:hAnsi="Arial" w:cs="Arial"/>
              <w:color w:val="222222"/>
              <w:sz w:val="24"/>
              <w:szCs w:val="24"/>
              <w:shd w:val="clear" w:color="auto" w:fill="FFFFFF"/>
              <w:lang w:eastAsia="en-IN"/>
            </w:rPr>
          </w:rPrChange>
        </w:rPr>
        <w:t>Computer</w:t>
      </w:r>
      <w:ins w:id="31" w:author="Author" w:date="2019-10-11T12:51:00Z">
        <w:r w:rsidR="003130C5" w:rsidRPr="00EB6572">
          <w:rPr>
            <w:rFonts w:ascii="Times New Roman" w:eastAsia="Times New Roman" w:hAnsi="Times New Roman" w:cs="Times New Roman"/>
            <w:shd w:val="clear" w:color="auto" w:fill="FFFFFF"/>
            <w:lang w:eastAsia="en-IN"/>
            <w:rPrChange w:id="32" w:author="Author" w:date="2019-10-15T09:29:00Z">
              <w:rPr>
                <w:rFonts w:ascii="Times New Roman" w:eastAsia="Times New Roman" w:hAnsi="Times New Roman" w:cs="Times New Roman"/>
                <w:color w:val="222222"/>
                <w:shd w:val="clear" w:color="auto" w:fill="FFFFFF"/>
                <w:lang w:eastAsia="en-IN"/>
              </w:rPr>
            </w:rPrChange>
          </w:rPr>
          <w:t xml:space="preserve"> Science</w:t>
        </w:r>
      </w:ins>
      <w:del w:id="33" w:author="Author" w:date="2019-10-11T12:51:00Z">
        <w:r w:rsidRPr="00EB6572">
          <w:rPr>
            <w:rFonts w:ascii="Times New Roman" w:eastAsia="Times New Roman" w:hAnsi="Times New Roman" w:cs="Times New Roman"/>
            <w:shd w:val="clear" w:color="auto" w:fill="FFFFFF"/>
            <w:lang w:eastAsia="en-IN"/>
            <w:rPrChange w:id="34" w:author="Author" w:date="2019-10-15T09:29:00Z">
              <w:rPr>
                <w:rFonts w:ascii="Arial" w:eastAsia="Times New Roman" w:hAnsi="Arial" w:cs="Arial"/>
                <w:color w:val="222222"/>
                <w:sz w:val="24"/>
                <w:szCs w:val="24"/>
                <w:shd w:val="clear" w:color="auto" w:fill="FFFFFF"/>
                <w:lang w:eastAsia="en-IN"/>
              </w:rPr>
            </w:rPrChange>
          </w:rPr>
          <w:delText>s</w:delText>
        </w:r>
      </w:del>
      <w:ins w:id="35" w:author="Aashish Dhalla" w:date="2019-10-22T10:36:00Z">
        <w:r w:rsidR="00780905">
          <w:rPr>
            <w:rFonts w:ascii="Times New Roman" w:eastAsia="Times New Roman" w:hAnsi="Times New Roman" w:cs="Times New Roman"/>
            <w:shd w:val="clear" w:color="auto" w:fill="FFFFFF"/>
            <w:lang w:eastAsia="en-IN"/>
          </w:rPr>
          <w:t>.</w:t>
        </w:r>
      </w:ins>
      <w:ins w:id="36" w:author="Author" w:date="2019-10-11T12:51:00Z">
        <w:del w:id="37" w:author="Aashish Dhalla" w:date="2019-10-22T10:36:00Z">
          <w:r w:rsidR="003130C5" w:rsidRPr="00EB6572" w:rsidDel="00780905">
            <w:rPr>
              <w:rFonts w:ascii="Times New Roman" w:eastAsia="Times New Roman" w:hAnsi="Times New Roman" w:cs="Times New Roman"/>
              <w:shd w:val="clear" w:color="auto" w:fill="FFFFFF"/>
              <w:lang w:eastAsia="en-IN"/>
              <w:rPrChange w:id="38" w:author="Author" w:date="2019-10-15T09:29:00Z">
                <w:rPr>
                  <w:rFonts w:ascii="Times New Roman" w:eastAsia="Times New Roman" w:hAnsi="Times New Roman" w:cs="Times New Roman"/>
                  <w:color w:val="222222"/>
                  <w:shd w:val="clear" w:color="auto" w:fill="FFFFFF"/>
                  <w:lang w:eastAsia="en-IN"/>
                </w:rPr>
              </w:rPrChange>
            </w:rPr>
            <w:delText>!</w:delText>
          </w:r>
        </w:del>
      </w:ins>
      <w:ins w:id="39" w:author="Author" w:date="2019-10-15T09:03:00Z">
        <w:r w:rsidR="009F1550" w:rsidRPr="00EB6572">
          <w:rPr>
            <w:rFonts w:ascii="Times New Roman" w:eastAsia="Times New Roman" w:hAnsi="Times New Roman" w:cs="Times New Roman"/>
            <w:shd w:val="clear" w:color="auto" w:fill="FFFFFF"/>
            <w:lang w:eastAsia="en-IN"/>
            <w:rPrChange w:id="40" w:author="Author" w:date="2019-10-15T09:29:00Z">
              <w:rPr>
                <w:rFonts w:ascii="Times New Roman" w:eastAsia="Times New Roman" w:hAnsi="Times New Roman" w:cs="Times New Roman"/>
                <w:color w:val="222222"/>
                <w:shd w:val="clear" w:color="auto" w:fill="FFFFFF"/>
                <w:lang w:eastAsia="en-IN"/>
              </w:rPr>
            </w:rPrChange>
          </w:rPr>
          <w:t xml:space="preserve"> </w:t>
        </w:r>
      </w:ins>
      <w:del w:id="41" w:author="Author" w:date="2019-10-11T12:51:00Z">
        <w:r w:rsidRPr="00EB6572">
          <w:rPr>
            <w:rFonts w:ascii="Times New Roman" w:eastAsia="Times New Roman" w:hAnsi="Times New Roman" w:cs="Times New Roman"/>
            <w:shd w:val="clear" w:color="auto" w:fill="FFFFFF"/>
            <w:lang w:eastAsia="en-IN"/>
            <w:rPrChange w:id="42" w:author="Author" w:date="2019-10-15T09:29:00Z">
              <w:rPr>
                <w:rFonts w:ascii="Arial" w:eastAsia="Times New Roman" w:hAnsi="Arial" w:cs="Arial"/>
                <w:color w:val="222222"/>
                <w:sz w:val="24"/>
                <w:szCs w:val="24"/>
                <w:shd w:val="clear" w:color="auto" w:fill="FFFFFF"/>
                <w:lang w:eastAsia="en-IN"/>
              </w:rPr>
            </w:rPrChange>
          </w:rPr>
          <w:delText xml:space="preserve">and Technology. </w:delText>
        </w:r>
      </w:del>
      <w:del w:id="43" w:author="Author" w:date="2019-10-01T10:48:00Z">
        <w:r w:rsidRPr="00EB6572">
          <w:rPr>
            <w:rFonts w:ascii="Times New Roman" w:eastAsia="Times New Roman" w:hAnsi="Times New Roman" w:cs="Times New Roman"/>
            <w:shd w:val="clear" w:color="auto" w:fill="FFFFFF"/>
            <w:lang w:eastAsia="en-IN"/>
            <w:rPrChange w:id="44" w:author="Author" w:date="2019-10-15T09:29:00Z">
              <w:rPr>
                <w:rFonts w:ascii="Arial" w:eastAsia="Times New Roman" w:hAnsi="Arial" w:cs="Arial"/>
                <w:color w:val="222222"/>
                <w:sz w:val="24"/>
                <w:szCs w:val="24"/>
                <w:shd w:val="clear" w:color="auto" w:fill="FFFFFF"/>
                <w:lang w:eastAsia="en-IN"/>
              </w:rPr>
            </w:rPrChange>
          </w:rPr>
          <w:delText xml:space="preserve">This is what made me pursue Computer Science and Engineering as my major in under graduation. </w:delText>
        </w:r>
      </w:del>
      <w:r w:rsidRPr="00EB6572">
        <w:rPr>
          <w:rFonts w:ascii="Times New Roman" w:eastAsia="Times New Roman" w:hAnsi="Times New Roman" w:cs="Times New Roman"/>
          <w:shd w:val="clear" w:color="auto" w:fill="FFFFFF"/>
          <w:lang w:eastAsia="en-IN"/>
          <w:rPrChange w:id="45" w:author="Author" w:date="2019-10-15T09:29:00Z">
            <w:rPr>
              <w:rFonts w:ascii="Arial" w:eastAsia="Times New Roman" w:hAnsi="Arial" w:cs="Arial"/>
              <w:color w:val="222222"/>
              <w:sz w:val="24"/>
              <w:szCs w:val="24"/>
              <w:shd w:val="clear" w:color="auto" w:fill="FFFFFF"/>
              <w:lang w:eastAsia="en-IN"/>
            </w:rPr>
          </w:rPrChange>
        </w:rPr>
        <w:t xml:space="preserve">Developing server-side applications in various programming and scripting languages during </w:t>
      </w:r>
      <w:ins w:id="46" w:author="Author" w:date="2019-10-01T10:48:00Z">
        <w:r w:rsidRPr="00EB6572">
          <w:rPr>
            <w:rFonts w:ascii="Times New Roman" w:eastAsia="Times New Roman" w:hAnsi="Times New Roman" w:cs="Times New Roman"/>
            <w:shd w:val="clear" w:color="auto" w:fill="FFFFFF"/>
            <w:lang w:eastAsia="en-IN"/>
            <w:rPrChange w:id="47" w:author="Author" w:date="2019-10-15T09:29:00Z">
              <w:rPr>
                <w:rFonts w:ascii="Arial" w:eastAsia="Times New Roman" w:hAnsi="Arial" w:cs="Arial"/>
                <w:color w:val="222222"/>
                <w:sz w:val="24"/>
                <w:szCs w:val="24"/>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48" w:author="Author" w:date="2019-10-15T09:29:00Z">
            <w:rPr>
              <w:rFonts w:ascii="Arial" w:eastAsia="Times New Roman" w:hAnsi="Arial" w:cs="Arial"/>
              <w:color w:val="222222"/>
              <w:sz w:val="24"/>
              <w:szCs w:val="24"/>
              <w:shd w:val="clear" w:color="auto" w:fill="FFFFFF"/>
              <w:lang w:eastAsia="en-IN"/>
            </w:rPr>
          </w:rPrChange>
        </w:rPr>
        <w:t xml:space="preserve">undergraduate </w:t>
      </w:r>
      <w:ins w:id="49" w:author="Author" w:date="2019-10-01T10:48:00Z">
        <w:r w:rsidRPr="00EB6572">
          <w:rPr>
            <w:rFonts w:ascii="Times New Roman" w:eastAsia="Times New Roman" w:hAnsi="Times New Roman" w:cs="Times New Roman"/>
            <w:shd w:val="clear" w:color="auto" w:fill="FFFFFF"/>
            <w:lang w:eastAsia="en-IN"/>
            <w:rPrChange w:id="50" w:author="Author" w:date="2019-10-15T09:29:00Z">
              <w:rPr>
                <w:rFonts w:ascii="Arial" w:eastAsia="Times New Roman" w:hAnsi="Arial" w:cs="Arial"/>
                <w:color w:val="222222"/>
                <w:sz w:val="24"/>
                <w:szCs w:val="24"/>
                <w:shd w:val="clear" w:color="auto" w:fill="FFFFFF"/>
                <w:lang w:eastAsia="en-IN"/>
              </w:rPr>
            </w:rPrChange>
          </w:rPr>
          <w:t xml:space="preserve">program </w:t>
        </w:r>
      </w:ins>
      <w:ins w:id="51" w:author="Author" w:date="2019-10-11T12:55:00Z">
        <w:r w:rsidR="003130C5" w:rsidRPr="00EB6572">
          <w:rPr>
            <w:rFonts w:ascii="Times New Roman" w:eastAsia="Times New Roman" w:hAnsi="Times New Roman" w:cs="Times New Roman"/>
            <w:shd w:val="clear" w:color="auto" w:fill="FFFFFF"/>
            <w:lang w:eastAsia="en-IN"/>
            <w:rPrChange w:id="52" w:author="Author" w:date="2019-10-15T09:29:00Z">
              <w:rPr>
                <w:rFonts w:ascii="Times New Roman" w:eastAsia="Times New Roman" w:hAnsi="Times New Roman" w:cs="Times New Roman"/>
                <w:color w:val="222222"/>
                <w:shd w:val="clear" w:color="auto" w:fill="FFFFFF"/>
                <w:lang w:eastAsia="en-IN"/>
              </w:rPr>
            </w:rPrChange>
          </w:rPr>
          <w:t xml:space="preserve">has </w:t>
        </w:r>
      </w:ins>
      <w:ins w:id="53" w:author="Author" w:date="2019-10-01T10:48:00Z">
        <w:r w:rsidRPr="00EB6572">
          <w:rPr>
            <w:rFonts w:ascii="Times New Roman" w:eastAsia="Times New Roman" w:hAnsi="Times New Roman" w:cs="Times New Roman"/>
            <w:shd w:val="clear" w:color="auto" w:fill="FFFFFF"/>
            <w:lang w:eastAsia="en-IN"/>
            <w:rPrChange w:id="54" w:author="Author" w:date="2019-10-15T09:29:00Z">
              <w:rPr>
                <w:rFonts w:ascii="Arial" w:eastAsia="Times New Roman" w:hAnsi="Arial" w:cs="Arial"/>
                <w:color w:val="222222"/>
                <w:sz w:val="24"/>
                <w:szCs w:val="24"/>
                <w:shd w:val="clear" w:color="auto" w:fill="FFFFFF"/>
                <w:lang w:eastAsia="en-IN"/>
              </w:rPr>
            </w:rPrChange>
          </w:rPr>
          <w:t xml:space="preserve">taught me </w:t>
        </w:r>
      </w:ins>
      <w:del w:id="55" w:author="Author" w:date="2019-10-01T10:48:00Z">
        <w:r w:rsidRPr="00EB6572">
          <w:rPr>
            <w:rFonts w:ascii="Times New Roman" w:eastAsia="Times New Roman" w:hAnsi="Times New Roman" w:cs="Times New Roman"/>
            <w:shd w:val="clear" w:color="auto" w:fill="FFFFFF"/>
            <w:lang w:eastAsia="en-IN"/>
            <w:rPrChange w:id="56" w:author="Author" w:date="2019-10-15T09:29:00Z">
              <w:rPr>
                <w:rFonts w:ascii="Arial" w:eastAsia="Times New Roman" w:hAnsi="Arial" w:cs="Arial"/>
                <w:color w:val="222222"/>
                <w:sz w:val="24"/>
                <w:szCs w:val="24"/>
                <w:shd w:val="clear" w:color="auto" w:fill="FFFFFF"/>
                <w:lang w:eastAsia="en-IN"/>
              </w:rPr>
            </w:rPrChange>
          </w:rPr>
          <w:delText xml:space="preserve">enabled me to learn </w:delText>
        </w:r>
      </w:del>
      <w:r w:rsidRPr="00EB6572">
        <w:rPr>
          <w:rFonts w:ascii="Times New Roman" w:eastAsia="Times New Roman" w:hAnsi="Times New Roman" w:cs="Times New Roman"/>
          <w:shd w:val="clear" w:color="auto" w:fill="FFFFFF"/>
          <w:lang w:eastAsia="en-IN"/>
          <w:rPrChange w:id="57" w:author="Author" w:date="2019-10-15T09:29:00Z">
            <w:rPr>
              <w:rFonts w:ascii="Arial" w:eastAsia="Times New Roman" w:hAnsi="Arial" w:cs="Arial"/>
              <w:color w:val="222222"/>
              <w:sz w:val="24"/>
              <w:szCs w:val="24"/>
              <w:shd w:val="clear" w:color="auto" w:fill="FFFFFF"/>
              <w:lang w:eastAsia="en-IN"/>
            </w:rPr>
          </w:rPrChange>
        </w:rPr>
        <w:t xml:space="preserve">a lot of new things and paved </w:t>
      </w:r>
      <w:del w:id="58" w:author="Author" w:date="2019-10-01T10:48:00Z">
        <w:r w:rsidRPr="00EB6572">
          <w:rPr>
            <w:rFonts w:ascii="Times New Roman" w:eastAsia="Times New Roman" w:hAnsi="Times New Roman" w:cs="Times New Roman"/>
            <w:shd w:val="clear" w:color="auto" w:fill="FFFFFF"/>
            <w:lang w:eastAsia="en-IN"/>
            <w:rPrChange w:id="59" w:author="Author" w:date="2019-10-15T09:29:00Z">
              <w:rPr>
                <w:rFonts w:ascii="Arial" w:eastAsia="Times New Roman" w:hAnsi="Arial" w:cs="Arial"/>
                <w:color w:val="222222"/>
                <w:sz w:val="24"/>
                <w:szCs w:val="24"/>
                <w:shd w:val="clear" w:color="auto" w:fill="FFFFFF"/>
                <w:lang w:eastAsia="en-IN"/>
              </w:rPr>
            </w:rPrChange>
          </w:rPr>
          <w:delText xml:space="preserve">a </w:delText>
        </w:r>
      </w:del>
      <w:r w:rsidRPr="00EB6572">
        <w:rPr>
          <w:rFonts w:ascii="Times New Roman" w:eastAsia="Times New Roman" w:hAnsi="Times New Roman" w:cs="Times New Roman"/>
          <w:shd w:val="clear" w:color="auto" w:fill="FFFFFF"/>
          <w:lang w:eastAsia="en-IN"/>
          <w:rPrChange w:id="60" w:author="Author" w:date="2019-10-15T09:29:00Z">
            <w:rPr>
              <w:rFonts w:ascii="Arial" w:eastAsia="Times New Roman" w:hAnsi="Arial" w:cs="Arial"/>
              <w:color w:val="222222"/>
              <w:sz w:val="24"/>
              <w:szCs w:val="24"/>
              <w:shd w:val="clear" w:color="auto" w:fill="FFFFFF"/>
              <w:lang w:eastAsia="en-IN"/>
            </w:rPr>
          </w:rPrChange>
        </w:rPr>
        <w:t xml:space="preserve">way for my keen interest in pursuing </w:t>
      </w:r>
      <w:ins w:id="61" w:author="Author" w:date="2019-10-01T10:48:00Z">
        <w:r w:rsidRPr="00EB6572">
          <w:rPr>
            <w:rFonts w:ascii="Times New Roman" w:eastAsia="Times New Roman" w:hAnsi="Times New Roman" w:cs="Times New Roman"/>
            <w:shd w:val="clear" w:color="auto" w:fill="FFFFFF"/>
            <w:lang w:eastAsia="en-IN"/>
            <w:rPrChange w:id="62" w:author="Author" w:date="2019-10-15T09:29:00Z">
              <w:rPr>
                <w:rFonts w:ascii="Arial" w:eastAsia="Times New Roman" w:hAnsi="Arial" w:cs="Arial"/>
                <w:color w:val="222222"/>
                <w:sz w:val="24"/>
                <w:szCs w:val="24"/>
                <w:shd w:val="clear" w:color="auto" w:fill="FFFFFF"/>
                <w:lang w:eastAsia="en-IN"/>
              </w:rPr>
            </w:rPrChange>
          </w:rPr>
          <w:t xml:space="preserve">an </w:t>
        </w:r>
      </w:ins>
      <w:r w:rsidRPr="00EB6572">
        <w:rPr>
          <w:rFonts w:ascii="Times New Roman" w:eastAsia="Times New Roman" w:hAnsi="Times New Roman" w:cs="Times New Roman"/>
          <w:shd w:val="clear" w:color="auto" w:fill="FFFFFF"/>
          <w:lang w:eastAsia="en-IN"/>
          <w:rPrChange w:id="63" w:author="Author" w:date="2019-10-15T09:29:00Z">
            <w:rPr>
              <w:rFonts w:ascii="Arial" w:eastAsia="Times New Roman" w:hAnsi="Arial" w:cs="Arial"/>
              <w:color w:val="222222"/>
              <w:sz w:val="24"/>
              <w:szCs w:val="24"/>
              <w:shd w:val="clear" w:color="auto" w:fill="FFFFFF"/>
              <w:lang w:eastAsia="en-IN"/>
            </w:rPr>
          </w:rPrChange>
        </w:rPr>
        <w:t xml:space="preserve">MS in </w:t>
      </w:r>
      <w:del w:id="64" w:author="Author" w:date="2019-10-11T12:55:00Z">
        <w:r w:rsidRPr="00EB6572">
          <w:rPr>
            <w:rFonts w:ascii="Times New Roman" w:eastAsia="Times New Roman" w:hAnsi="Times New Roman" w:cs="Times New Roman"/>
            <w:shd w:val="clear" w:color="auto" w:fill="FFFFFF"/>
            <w:lang w:eastAsia="en-IN"/>
            <w:rPrChange w:id="65" w:author="Author" w:date="2019-10-15T09:29:00Z">
              <w:rPr>
                <w:rFonts w:ascii="Arial" w:eastAsia="Times New Roman" w:hAnsi="Arial" w:cs="Arial"/>
                <w:color w:val="222222"/>
                <w:sz w:val="24"/>
                <w:szCs w:val="24"/>
                <w:shd w:val="clear" w:color="auto" w:fill="FFFFFF"/>
                <w:lang w:eastAsia="en-IN"/>
              </w:rPr>
            </w:rPrChange>
          </w:rPr>
          <w:delText>Computer Science</w:delText>
        </w:r>
      </w:del>
      <w:ins w:id="66" w:author="Author" w:date="2019-10-11T12:55:00Z">
        <w:r w:rsidR="003130C5" w:rsidRPr="00EB6572">
          <w:rPr>
            <w:rFonts w:ascii="Times New Roman" w:eastAsia="Times New Roman" w:hAnsi="Times New Roman" w:cs="Times New Roman"/>
            <w:shd w:val="clear" w:color="auto" w:fill="FFFFFF"/>
            <w:lang w:eastAsia="en-IN"/>
            <w:rPrChange w:id="67" w:author="Author" w:date="2019-10-15T09:29:00Z">
              <w:rPr>
                <w:rFonts w:ascii="Times New Roman" w:eastAsia="Times New Roman" w:hAnsi="Times New Roman" w:cs="Times New Roman"/>
                <w:color w:val="222222"/>
                <w:shd w:val="clear" w:color="auto" w:fill="FFFFFF"/>
                <w:lang w:eastAsia="en-IN"/>
              </w:rPr>
            </w:rPrChange>
          </w:rPr>
          <w:t>the domain</w:t>
        </w:r>
      </w:ins>
      <w:r w:rsidRPr="00EB6572">
        <w:rPr>
          <w:rFonts w:ascii="Times New Roman" w:eastAsia="Times New Roman" w:hAnsi="Times New Roman" w:cs="Times New Roman"/>
          <w:shd w:val="clear" w:color="auto" w:fill="FFFFFF"/>
          <w:lang w:eastAsia="en-IN"/>
          <w:rPrChange w:id="68" w:author="Author" w:date="2019-10-15T09:29:00Z">
            <w:rPr>
              <w:rFonts w:ascii="Arial" w:eastAsia="Times New Roman" w:hAnsi="Arial" w:cs="Arial"/>
              <w:color w:val="222222"/>
              <w:sz w:val="24"/>
              <w:szCs w:val="24"/>
              <w:shd w:val="clear" w:color="auto" w:fill="FFFFFF"/>
              <w:lang w:eastAsia="en-IN"/>
            </w:rPr>
          </w:rPrChange>
        </w:rPr>
        <w:t>.</w:t>
      </w:r>
    </w:p>
    <w:p w:rsidR="007A3F1F" w:rsidRPr="007A3F1F" w:rsidRDefault="00B93CCF">
      <w:pPr>
        <w:spacing w:after="0" w:line="240" w:lineRule="auto"/>
        <w:jc w:val="both"/>
        <w:rPr>
          <w:ins w:id="69" w:author="Author" w:date="2019-10-01T10:50:00Z"/>
          <w:rFonts w:ascii="Times New Roman" w:eastAsia="Times New Roman" w:hAnsi="Times New Roman" w:cs="Times New Roman"/>
          <w:shd w:val="clear" w:color="auto" w:fill="FFFFFF"/>
          <w:lang w:eastAsia="en-IN"/>
          <w:rPrChange w:id="70" w:author="Author" w:date="2019-10-15T09:29:00Z">
            <w:rPr>
              <w:ins w:id="71" w:author="Author" w:date="2019-10-01T10:50:00Z"/>
              <w:rFonts w:ascii="Times New Roman" w:eastAsia="Times New Roman" w:hAnsi="Times New Roman" w:cs="Times New Roman"/>
              <w:color w:val="222222"/>
              <w:shd w:val="clear" w:color="auto" w:fill="FFFFFF"/>
              <w:lang w:eastAsia="en-IN"/>
            </w:rPr>
          </w:rPrChange>
        </w:rPr>
        <w:pPrChange w:id="72" w:author="Author" w:date="2019-10-11T13:08:00Z">
          <w:pPr>
            <w:spacing w:after="0" w:line="240" w:lineRule="auto"/>
          </w:pPr>
        </w:pPrChange>
      </w:pPr>
      <w:del w:id="73" w:author="Author" w:date="2019-10-01T10:48:00Z">
        <w:r w:rsidRPr="00EB6572">
          <w:rPr>
            <w:rFonts w:ascii="Times New Roman" w:eastAsia="Times New Roman" w:hAnsi="Times New Roman" w:cs="Times New Roman"/>
            <w:shd w:val="clear" w:color="auto" w:fill="FFFFFF"/>
            <w:lang w:eastAsia="en-IN"/>
            <w:rPrChange w:id="74" w:author="Author" w:date="2019-10-15T09:29:00Z">
              <w:rPr>
                <w:rFonts w:ascii="Arial" w:eastAsia="Times New Roman" w:hAnsi="Arial" w:cs="Arial"/>
                <w:color w:val="222222"/>
                <w:sz w:val="24"/>
                <w:szCs w:val="24"/>
                <w:shd w:val="clear" w:color="auto" w:fill="FFFFFF"/>
                <w:lang w:eastAsia="en-IN"/>
              </w:rPr>
            </w:rPrChange>
          </w:rPr>
          <w:delText>My intrigue in learning new technologies and my passion to analyze and research in emerging technologies is what made me pursue my</w:delText>
        </w:r>
        <w:r w:rsidRPr="00EB6572">
          <w:rPr>
            <w:rFonts w:ascii="Times New Roman" w:eastAsia="Times New Roman" w:hAnsi="Times New Roman" w:cs="Times New Roman"/>
            <w:lang w:eastAsia="en-IN"/>
            <w:rPrChange w:id="75"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76" w:author="Author" w:date="2019-10-15T09:29:00Z">
              <w:rPr>
                <w:rFonts w:ascii="Arial" w:eastAsia="Times New Roman" w:hAnsi="Arial" w:cs="Arial"/>
                <w:color w:val="222222"/>
                <w:sz w:val="24"/>
                <w:szCs w:val="24"/>
                <w:shd w:val="clear" w:color="auto" w:fill="FFFFFF"/>
                <w:lang w:eastAsia="en-IN"/>
              </w:rPr>
            </w:rPrChange>
          </w:rPr>
          <w:delText>graduation studies in Computer Science.</w:delText>
        </w:r>
        <w:r w:rsidRPr="00EB6572">
          <w:rPr>
            <w:rFonts w:ascii="Times New Roman" w:eastAsia="Times New Roman" w:hAnsi="Times New Roman" w:cs="Times New Roman"/>
            <w:lang w:eastAsia="en-IN"/>
            <w:rPrChange w:id="77"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lang w:eastAsia="en-IN"/>
          <w:rPrChange w:id="78" w:author="Author" w:date="2019-10-15T09:29:00Z">
            <w:rPr>
              <w:rFonts w:ascii="Arial" w:eastAsia="Times New Roman" w:hAnsi="Arial" w:cs="Arial"/>
              <w:color w:val="222222"/>
              <w:sz w:val="24"/>
              <w:szCs w:val="24"/>
              <w:lang w:eastAsia="en-IN"/>
            </w:rPr>
          </w:rPrChange>
        </w:rPr>
        <w:br/>
      </w:r>
      <w:del w:id="79" w:author="Author" w:date="2019-10-11T12:55:00Z">
        <w:r w:rsidRPr="00EB6572">
          <w:rPr>
            <w:rFonts w:ascii="Times New Roman" w:eastAsia="Times New Roman" w:hAnsi="Times New Roman" w:cs="Times New Roman"/>
            <w:shd w:val="clear" w:color="auto" w:fill="FFFFFF"/>
            <w:lang w:eastAsia="en-IN"/>
            <w:rPrChange w:id="80" w:author="Author" w:date="2019-10-15T09:29:00Z">
              <w:rPr>
                <w:rFonts w:ascii="Arial" w:eastAsia="Times New Roman" w:hAnsi="Arial" w:cs="Arial"/>
                <w:color w:val="222222"/>
                <w:sz w:val="24"/>
                <w:szCs w:val="24"/>
                <w:shd w:val="clear" w:color="auto" w:fill="FFFFFF"/>
                <w:lang w:eastAsia="en-IN"/>
              </w:rPr>
            </w:rPrChange>
          </w:rPr>
          <w:delText xml:space="preserve">Pursuing my strong interest in Computer Science has over the years enabled me to develop keen analytical and reasoning skills. </w:delText>
        </w:r>
      </w:del>
      <w:r w:rsidRPr="00EB6572">
        <w:rPr>
          <w:rFonts w:ascii="Times New Roman" w:eastAsia="Times New Roman" w:hAnsi="Times New Roman" w:cs="Times New Roman"/>
          <w:shd w:val="clear" w:color="auto" w:fill="FFFFFF"/>
          <w:lang w:eastAsia="en-IN"/>
          <w:rPrChange w:id="81" w:author="Author" w:date="2019-10-15T09:29:00Z">
            <w:rPr>
              <w:rFonts w:ascii="Arial" w:eastAsia="Times New Roman" w:hAnsi="Arial" w:cs="Arial"/>
              <w:color w:val="222222"/>
              <w:sz w:val="24"/>
              <w:szCs w:val="24"/>
              <w:shd w:val="clear" w:color="auto" w:fill="FFFFFF"/>
              <w:lang w:eastAsia="en-IN"/>
            </w:rPr>
          </w:rPrChange>
        </w:rPr>
        <w:t xml:space="preserve">Through </w:t>
      </w:r>
      <w:del w:id="82" w:author="Author" w:date="2019-10-11T12:55:00Z">
        <w:r w:rsidRPr="00EB6572">
          <w:rPr>
            <w:rFonts w:ascii="Times New Roman" w:eastAsia="Times New Roman" w:hAnsi="Times New Roman" w:cs="Times New Roman"/>
            <w:shd w:val="clear" w:color="auto" w:fill="FFFFFF"/>
            <w:lang w:eastAsia="en-IN"/>
            <w:rPrChange w:id="83" w:author="Author" w:date="2019-10-15T09:29:00Z">
              <w:rPr>
                <w:rFonts w:ascii="Arial" w:eastAsia="Times New Roman" w:hAnsi="Arial" w:cs="Arial"/>
                <w:color w:val="222222"/>
                <w:sz w:val="24"/>
                <w:szCs w:val="24"/>
                <w:shd w:val="clear" w:color="auto" w:fill="FFFFFF"/>
                <w:lang w:eastAsia="en-IN"/>
              </w:rPr>
            </w:rPrChange>
          </w:rPr>
          <w:delText xml:space="preserve">the </w:delText>
        </w:r>
      </w:del>
      <w:ins w:id="84" w:author="Author" w:date="2019-10-11T12:55:00Z">
        <w:r w:rsidR="003130C5" w:rsidRPr="00EB6572">
          <w:rPr>
            <w:rFonts w:ascii="Times New Roman" w:eastAsia="Times New Roman" w:hAnsi="Times New Roman" w:cs="Times New Roman"/>
            <w:shd w:val="clear" w:color="auto" w:fill="FFFFFF"/>
            <w:lang w:eastAsia="en-IN"/>
            <w:rPrChange w:id="85"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86" w:author="Author" w:date="2019-10-15T09:29:00Z">
            <w:rPr>
              <w:rFonts w:ascii="Arial" w:eastAsia="Times New Roman" w:hAnsi="Arial" w:cs="Arial"/>
              <w:color w:val="222222"/>
              <w:sz w:val="24"/>
              <w:szCs w:val="24"/>
              <w:shd w:val="clear" w:color="auto" w:fill="FFFFFF"/>
              <w:lang w:eastAsia="en-IN"/>
            </w:rPr>
          </w:rPrChange>
        </w:rPr>
        <w:t>undergraduate course, I acquired an overall perspective of this scientific discipline</w:t>
      </w:r>
      <w:del w:id="87" w:author="Author" w:date="2019-10-11T12:55:00Z">
        <w:r w:rsidRPr="00EB6572">
          <w:rPr>
            <w:rFonts w:ascii="Times New Roman" w:eastAsia="Times New Roman" w:hAnsi="Times New Roman" w:cs="Times New Roman"/>
            <w:shd w:val="clear" w:color="auto" w:fill="FFFFFF"/>
            <w:lang w:eastAsia="en-IN"/>
            <w:rPrChange w:id="88"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89" w:author="Author" w:date="2019-10-15T09:29:00Z">
            <w:rPr>
              <w:rFonts w:ascii="Arial" w:eastAsia="Times New Roman" w:hAnsi="Arial" w:cs="Arial"/>
              <w:color w:val="222222"/>
              <w:sz w:val="24"/>
              <w:szCs w:val="24"/>
              <w:shd w:val="clear" w:color="auto" w:fill="FFFFFF"/>
              <w:lang w:eastAsia="en-IN"/>
            </w:rPr>
          </w:rPrChange>
        </w:rPr>
        <w:t xml:space="preserve"> with a particular interest in Object Oriented Programming </w:t>
      </w:r>
      <w:del w:id="90" w:author="Author" w:date="2019-10-11T12:55:00Z">
        <w:r w:rsidRPr="00EB6572">
          <w:rPr>
            <w:rFonts w:ascii="Times New Roman" w:eastAsia="Times New Roman" w:hAnsi="Times New Roman" w:cs="Times New Roman"/>
            <w:shd w:val="clear" w:color="auto" w:fill="FFFFFF"/>
            <w:lang w:eastAsia="en-IN"/>
            <w:rPrChange w:id="91" w:author="Author" w:date="2019-10-15T09:29:00Z">
              <w:rPr>
                <w:rFonts w:ascii="Arial" w:eastAsia="Times New Roman" w:hAnsi="Arial" w:cs="Arial"/>
                <w:color w:val="222222"/>
                <w:sz w:val="24"/>
                <w:szCs w:val="24"/>
                <w:shd w:val="clear" w:color="auto" w:fill="FFFFFF"/>
                <w:lang w:eastAsia="en-IN"/>
              </w:rPr>
            </w:rPrChange>
          </w:rPr>
          <w:delText xml:space="preserve">particularly </w:delText>
        </w:r>
      </w:del>
      <w:ins w:id="92" w:author="Author" w:date="2019-10-11T12:55:00Z">
        <w:r w:rsidR="003130C5" w:rsidRPr="00EB6572">
          <w:rPr>
            <w:rFonts w:ascii="Times New Roman" w:eastAsia="Times New Roman" w:hAnsi="Times New Roman" w:cs="Times New Roman"/>
            <w:shd w:val="clear" w:color="auto" w:fill="FFFFFF"/>
            <w:lang w:eastAsia="en-IN"/>
            <w:rPrChange w:id="93" w:author="Author" w:date="2019-10-15T09:29:00Z">
              <w:rPr>
                <w:rFonts w:ascii="Times New Roman" w:eastAsia="Times New Roman" w:hAnsi="Times New Roman" w:cs="Times New Roman"/>
                <w:color w:val="222222"/>
                <w:shd w:val="clear" w:color="auto" w:fill="FFFFFF"/>
                <w:lang w:eastAsia="en-IN"/>
              </w:rPr>
            </w:rPrChange>
          </w:rPr>
          <w:t xml:space="preserve">such as </w:t>
        </w:r>
      </w:ins>
      <w:r w:rsidRPr="00EB6572">
        <w:rPr>
          <w:rFonts w:ascii="Times New Roman" w:eastAsia="Times New Roman" w:hAnsi="Times New Roman" w:cs="Times New Roman"/>
          <w:shd w:val="clear" w:color="auto" w:fill="FFFFFF"/>
          <w:lang w:eastAsia="en-IN"/>
          <w:rPrChange w:id="94" w:author="Author" w:date="2019-10-15T09:29:00Z">
            <w:rPr>
              <w:rFonts w:ascii="Arial" w:eastAsia="Times New Roman" w:hAnsi="Arial" w:cs="Arial"/>
              <w:color w:val="222222"/>
              <w:sz w:val="24"/>
              <w:szCs w:val="24"/>
              <w:shd w:val="clear" w:color="auto" w:fill="FFFFFF"/>
              <w:lang w:eastAsia="en-IN"/>
            </w:rPr>
          </w:rPrChange>
        </w:rPr>
        <w:t>Java</w:t>
      </w:r>
      <w:ins w:id="95" w:author="Author" w:date="2019-10-01T10:49:00Z">
        <w:r w:rsidR="0080031A" w:rsidRPr="00EB6572">
          <w:rPr>
            <w:rFonts w:ascii="Times New Roman" w:eastAsia="Times New Roman" w:hAnsi="Times New Roman" w:cs="Times New Roman"/>
            <w:shd w:val="clear" w:color="auto" w:fill="FFFFFF"/>
            <w:lang w:eastAsia="en-IN"/>
            <w:rPrChange w:id="96" w:author="Author" w:date="2019-10-15T09:29:00Z">
              <w:rPr>
                <w:rFonts w:ascii="Times New Roman" w:eastAsia="Times New Roman" w:hAnsi="Times New Roman" w:cs="Times New Roman"/>
                <w:color w:val="222222"/>
                <w:shd w:val="clear" w:color="auto" w:fill="FFFFFF"/>
                <w:lang w:eastAsia="en-IN"/>
              </w:rPr>
            </w:rPrChange>
          </w:rPr>
          <w:t xml:space="preserve">, </w:t>
        </w:r>
      </w:ins>
      <w:del w:id="97" w:author="Author" w:date="2019-10-01T10:49:00Z">
        <w:r w:rsidRPr="00EB6572">
          <w:rPr>
            <w:rFonts w:ascii="Times New Roman" w:eastAsia="Times New Roman" w:hAnsi="Times New Roman" w:cs="Times New Roman"/>
            <w:shd w:val="clear" w:color="auto" w:fill="FFFFFF"/>
            <w:lang w:eastAsia="en-IN"/>
            <w:rPrChange w:id="98" w:author="Author" w:date="2019-10-15T09:29:00Z">
              <w:rPr>
                <w:rFonts w:ascii="Arial" w:eastAsia="Times New Roman" w:hAnsi="Arial" w:cs="Arial"/>
                <w:color w:val="222222"/>
                <w:sz w:val="24"/>
                <w:szCs w:val="24"/>
                <w:shd w:val="clear" w:color="auto" w:fill="FFFFFF"/>
                <w:lang w:eastAsia="en-IN"/>
              </w:rPr>
            </w:rPrChange>
          </w:rPr>
          <w:delText xml:space="preserve">. </w:delText>
        </w:r>
      </w:del>
      <w:r w:rsidRPr="00EB6572">
        <w:rPr>
          <w:rFonts w:ascii="Times New Roman" w:eastAsia="Times New Roman" w:hAnsi="Times New Roman" w:cs="Times New Roman"/>
          <w:shd w:val="clear" w:color="auto" w:fill="FFFFFF"/>
          <w:lang w:eastAsia="en-IN"/>
          <w:rPrChange w:id="99" w:author="Author" w:date="2019-10-15T09:29:00Z">
            <w:rPr>
              <w:rFonts w:ascii="Arial" w:eastAsia="Times New Roman" w:hAnsi="Arial" w:cs="Arial"/>
              <w:color w:val="222222"/>
              <w:sz w:val="24"/>
              <w:szCs w:val="24"/>
              <w:shd w:val="clear" w:color="auto" w:fill="FFFFFF"/>
              <w:lang w:eastAsia="en-IN"/>
            </w:rPr>
          </w:rPrChange>
        </w:rPr>
        <w:t>Data Structures, Database Management System, Web Designing</w:t>
      </w:r>
      <w:ins w:id="100" w:author="Author" w:date="2019-10-01T10:49:00Z">
        <w:r w:rsidR="0080031A" w:rsidRPr="00EB6572">
          <w:rPr>
            <w:rFonts w:ascii="Times New Roman" w:eastAsia="Times New Roman" w:hAnsi="Times New Roman" w:cs="Times New Roman"/>
            <w:shd w:val="clear" w:color="auto" w:fill="FFFFFF"/>
            <w:lang w:eastAsia="en-IN"/>
            <w:rPrChange w:id="101"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102" w:author="Author" w:date="2019-10-15T09:29:00Z">
            <w:rPr>
              <w:rFonts w:ascii="Arial" w:eastAsia="Times New Roman" w:hAnsi="Arial" w:cs="Arial"/>
              <w:color w:val="222222"/>
              <w:sz w:val="24"/>
              <w:szCs w:val="24"/>
              <w:shd w:val="clear" w:color="auto" w:fill="FFFFFF"/>
              <w:lang w:eastAsia="en-IN"/>
            </w:rPr>
          </w:rPrChange>
        </w:rPr>
        <w:t xml:space="preserve"> </w:t>
      </w:r>
      <w:ins w:id="103" w:author="Author" w:date="2019-10-15T09:03:00Z">
        <w:r w:rsidR="009F1550" w:rsidRPr="00EB6572">
          <w:rPr>
            <w:rFonts w:ascii="Times New Roman" w:eastAsia="Times New Roman" w:hAnsi="Times New Roman" w:cs="Times New Roman"/>
            <w:shd w:val="clear" w:color="auto" w:fill="FFFFFF"/>
            <w:lang w:eastAsia="en-IN"/>
            <w:rPrChange w:id="104"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5" w:author="Author" w:date="2019-10-15T09:29:00Z">
            <w:rPr>
              <w:rFonts w:ascii="Arial" w:eastAsia="Times New Roman" w:hAnsi="Arial" w:cs="Arial"/>
              <w:color w:val="222222"/>
              <w:sz w:val="24"/>
              <w:szCs w:val="24"/>
              <w:shd w:val="clear" w:color="auto" w:fill="FFFFFF"/>
              <w:lang w:eastAsia="en-IN"/>
            </w:rPr>
          </w:rPrChange>
        </w:rPr>
        <w:t xml:space="preserve">scripting languages like HTML, PHP, JavaScript, </w:t>
      </w:r>
      <w:ins w:id="106" w:author="Author" w:date="2019-10-01T10:49:00Z">
        <w:r w:rsidR="0080031A" w:rsidRPr="00EB6572">
          <w:rPr>
            <w:rFonts w:ascii="Times New Roman" w:eastAsia="Times New Roman" w:hAnsi="Times New Roman" w:cs="Times New Roman"/>
            <w:shd w:val="clear" w:color="auto" w:fill="FFFFFF"/>
            <w:lang w:eastAsia="en-IN"/>
            <w:rPrChange w:id="107"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108" w:author="Author" w:date="2019-10-15T09:29:00Z">
            <w:rPr>
              <w:rFonts w:ascii="Arial" w:eastAsia="Times New Roman" w:hAnsi="Arial" w:cs="Arial"/>
              <w:color w:val="222222"/>
              <w:sz w:val="24"/>
              <w:szCs w:val="24"/>
              <w:shd w:val="clear" w:color="auto" w:fill="FFFFFF"/>
              <w:lang w:eastAsia="en-IN"/>
            </w:rPr>
          </w:rPrChange>
        </w:rPr>
        <w:t xml:space="preserve">XML. These subjects also enhanced my programming skills </w:t>
      </w:r>
      <w:del w:id="109" w:author="Author" w:date="2019-10-01T10:50:00Z">
        <w:r w:rsidRPr="00EB6572">
          <w:rPr>
            <w:rFonts w:ascii="Times New Roman" w:eastAsia="Times New Roman" w:hAnsi="Times New Roman" w:cs="Times New Roman"/>
            <w:shd w:val="clear" w:color="auto" w:fill="FFFFFF"/>
            <w:lang w:eastAsia="en-IN"/>
            <w:rPrChange w:id="110" w:author="Author" w:date="2019-10-15T09:29:00Z">
              <w:rPr>
                <w:rFonts w:ascii="Arial" w:eastAsia="Times New Roman" w:hAnsi="Arial" w:cs="Arial"/>
                <w:color w:val="222222"/>
                <w:sz w:val="24"/>
                <w:szCs w:val="24"/>
                <w:shd w:val="clear" w:color="auto" w:fill="FFFFFF"/>
                <w:lang w:eastAsia="en-IN"/>
              </w:rPr>
            </w:rPrChange>
          </w:rPr>
          <w:delText xml:space="preserve">in languages such as C and Java </w:delText>
        </w:r>
      </w:del>
      <w:r w:rsidRPr="00EB6572">
        <w:rPr>
          <w:rFonts w:ascii="Times New Roman" w:eastAsia="Times New Roman" w:hAnsi="Times New Roman" w:cs="Times New Roman"/>
          <w:shd w:val="clear" w:color="auto" w:fill="FFFFFF"/>
          <w:lang w:eastAsia="en-IN"/>
          <w:rPrChange w:id="111" w:author="Author" w:date="2019-10-15T09:29:00Z">
            <w:rPr>
              <w:rFonts w:ascii="Arial" w:eastAsia="Times New Roman" w:hAnsi="Arial" w:cs="Arial"/>
              <w:color w:val="222222"/>
              <w:sz w:val="24"/>
              <w:szCs w:val="24"/>
              <w:shd w:val="clear" w:color="auto" w:fill="FFFFFF"/>
              <w:lang w:eastAsia="en-IN"/>
            </w:rPr>
          </w:rPrChange>
        </w:rPr>
        <w:t xml:space="preserve">to an extent where I could create my own algorithms to find my way out of a problem definition. This is the part I enjoyed the most as I had to </w:t>
      </w:r>
      <w:del w:id="112" w:author="Author" w:date="2019-10-01T10:50:00Z">
        <w:r w:rsidRPr="00EB6572">
          <w:rPr>
            <w:rFonts w:ascii="Times New Roman" w:eastAsia="Times New Roman" w:hAnsi="Times New Roman" w:cs="Times New Roman"/>
            <w:shd w:val="clear" w:color="auto" w:fill="FFFFFF"/>
            <w:lang w:eastAsia="en-IN"/>
            <w:rPrChange w:id="113" w:author="Author" w:date="2019-10-15T09:29:00Z">
              <w:rPr>
                <w:rFonts w:ascii="Arial" w:eastAsia="Times New Roman" w:hAnsi="Arial" w:cs="Arial"/>
                <w:color w:val="222222"/>
                <w:sz w:val="24"/>
                <w:szCs w:val="24"/>
                <w:shd w:val="clear" w:color="auto" w:fill="FFFFFF"/>
                <w:lang w:eastAsia="en-IN"/>
              </w:rPr>
            </w:rPrChange>
          </w:rPr>
          <w:delText xml:space="preserve">look into various facets and </w:delText>
        </w:r>
      </w:del>
      <w:r w:rsidRPr="00EB6572">
        <w:rPr>
          <w:rFonts w:ascii="Times New Roman" w:eastAsia="Times New Roman" w:hAnsi="Times New Roman" w:cs="Times New Roman"/>
          <w:shd w:val="clear" w:color="auto" w:fill="FFFFFF"/>
          <w:lang w:eastAsia="en-IN"/>
          <w:rPrChange w:id="114" w:author="Author" w:date="2019-10-15T09:29:00Z">
            <w:rPr>
              <w:rFonts w:ascii="Arial" w:eastAsia="Times New Roman" w:hAnsi="Arial" w:cs="Arial"/>
              <w:color w:val="222222"/>
              <w:sz w:val="24"/>
              <w:szCs w:val="24"/>
              <w:shd w:val="clear" w:color="auto" w:fill="FFFFFF"/>
              <w:lang w:eastAsia="en-IN"/>
            </w:rPr>
          </w:rPrChange>
        </w:rPr>
        <w:t xml:space="preserve">delve into various perceptions to come up with an optimal solution. I </w:t>
      </w:r>
      <w:del w:id="115" w:author="Author" w:date="2019-10-01T10:50:00Z">
        <w:r w:rsidRPr="00EB6572">
          <w:rPr>
            <w:rFonts w:ascii="Times New Roman" w:eastAsia="Times New Roman" w:hAnsi="Times New Roman" w:cs="Times New Roman"/>
            <w:shd w:val="clear" w:color="auto" w:fill="FFFFFF"/>
            <w:lang w:eastAsia="en-IN"/>
            <w:rPrChange w:id="116" w:author="Author" w:date="2019-10-15T09:29:00Z">
              <w:rPr>
                <w:rFonts w:ascii="Arial" w:eastAsia="Times New Roman" w:hAnsi="Arial" w:cs="Arial"/>
                <w:color w:val="222222"/>
                <w:sz w:val="24"/>
                <w:szCs w:val="24"/>
                <w:shd w:val="clear" w:color="auto" w:fill="FFFFFF"/>
                <w:lang w:eastAsia="en-IN"/>
              </w:rPr>
            </w:rPrChange>
          </w:rPr>
          <w:delText xml:space="preserve">used to </w:delText>
        </w:r>
      </w:del>
      <w:r w:rsidRPr="00EB6572">
        <w:rPr>
          <w:rFonts w:ascii="Times New Roman" w:eastAsia="Times New Roman" w:hAnsi="Times New Roman" w:cs="Times New Roman"/>
          <w:shd w:val="clear" w:color="auto" w:fill="FFFFFF"/>
          <w:lang w:eastAsia="en-IN"/>
          <w:rPrChange w:id="117" w:author="Author" w:date="2019-10-15T09:29:00Z">
            <w:rPr>
              <w:rFonts w:ascii="Arial" w:eastAsia="Times New Roman" w:hAnsi="Arial" w:cs="Arial"/>
              <w:color w:val="222222"/>
              <w:sz w:val="24"/>
              <w:szCs w:val="24"/>
              <w:shd w:val="clear" w:color="auto" w:fill="FFFFFF"/>
              <w:lang w:eastAsia="en-IN"/>
            </w:rPr>
          </w:rPrChange>
        </w:rPr>
        <w:t>spen</w:t>
      </w:r>
      <w:ins w:id="118" w:author="Author" w:date="2019-10-01T10:50:00Z">
        <w:r w:rsidR="0080031A" w:rsidRPr="00EB6572">
          <w:rPr>
            <w:rFonts w:ascii="Times New Roman" w:eastAsia="Times New Roman" w:hAnsi="Times New Roman" w:cs="Times New Roman"/>
            <w:shd w:val="clear" w:color="auto" w:fill="FFFFFF"/>
            <w:lang w:eastAsia="en-IN"/>
            <w:rPrChange w:id="119" w:author="Author" w:date="2019-10-15T09:29:00Z">
              <w:rPr>
                <w:rFonts w:ascii="Times New Roman" w:eastAsia="Times New Roman" w:hAnsi="Times New Roman" w:cs="Times New Roman"/>
                <w:color w:val="222222"/>
                <w:shd w:val="clear" w:color="auto" w:fill="FFFFFF"/>
                <w:lang w:eastAsia="en-IN"/>
              </w:rPr>
            </w:rPrChange>
          </w:rPr>
          <w:t>t</w:t>
        </w:r>
      </w:ins>
      <w:del w:id="120" w:author="Author" w:date="2019-10-01T10:50:00Z">
        <w:r w:rsidRPr="00EB6572">
          <w:rPr>
            <w:rFonts w:ascii="Times New Roman" w:eastAsia="Times New Roman" w:hAnsi="Times New Roman" w:cs="Times New Roman"/>
            <w:shd w:val="clear" w:color="auto" w:fill="FFFFFF"/>
            <w:lang w:eastAsia="en-IN"/>
            <w:rPrChange w:id="121" w:author="Author" w:date="2019-10-15T09:29:00Z">
              <w:rPr>
                <w:rFonts w:ascii="Arial" w:eastAsia="Times New Roman" w:hAnsi="Arial" w:cs="Arial"/>
                <w:color w:val="222222"/>
                <w:sz w:val="24"/>
                <w:szCs w:val="24"/>
                <w:shd w:val="clear" w:color="auto" w:fill="FFFFFF"/>
                <w:lang w:eastAsia="en-IN"/>
              </w:rPr>
            </w:rPrChange>
          </w:rPr>
          <w:delText>d</w:delText>
        </w:r>
      </w:del>
      <w:r w:rsidRPr="00EB6572">
        <w:rPr>
          <w:rFonts w:ascii="Times New Roman" w:eastAsia="Times New Roman" w:hAnsi="Times New Roman" w:cs="Times New Roman"/>
          <w:shd w:val="clear" w:color="auto" w:fill="FFFFFF"/>
          <w:lang w:eastAsia="en-IN"/>
          <w:rPrChange w:id="122" w:author="Author" w:date="2019-10-15T09:29:00Z">
            <w:rPr>
              <w:rFonts w:ascii="Arial" w:eastAsia="Times New Roman" w:hAnsi="Arial" w:cs="Arial"/>
              <w:color w:val="222222"/>
              <w:sz w:val="24"/>
              <w:szCs w:val="24"/>
              <w:shd w:val="clear" w:color="auto" w:fill="FFFFFF"/>
              <w:lang w:eastAsia="en-IN"/>
            </w:rPr>
          </w:rPrChange>
        </w:rPr>
        <w:t xml:space="preserve"> time in </w:t>
      </w:r>
      <w:ins w:id="123" w:author="Author" w:date="2019-10-01T10:50:00Z">
        <w:r w:rsidR="0080031A" w:rsidRPr="00EB6572">
          <w:rPr>
            <w:rFonts w:ascii="Times New Roman" w:eastAsia="Times New Roman" w:hAnsi="Times New Roman" w:cs="Times New Roman"/>
            <w:shd w:val="clear" w:color="auto" w:fill="FFFFFF"/>
            <w:lang w:eastAsia="en-IN"/>
            <w:rPrChange w:id="124" w:author="Author" w:date="2019-10-15T09:29:00Z">
              <w:rPr>
                <w:rFonts w:ascii="Times New Roman" w:eastAsia="Times New Roman" w:hAnsi="Times New Roman" w:cs="Times New Roman"/>
                <w:color w:val="222222"/>
                <w:shd w:val="clear" w:color="auto" w:fill="FFFFFF"/>
                <w:lang w:eastAsia="en-IN"/>
              </w:rPr>
            </w:rPrChange>
          </w:rPr>
          <w:t>l</w:t>
        </w:r>
      </w:ins>
      <w:del w:id="125" w:author="Author" w:date="2019-10-01T10:50:00Z">
        <w:r w:rsidRPr="00EB6572">
          <w:rPr>
            <w:rFonts w:ascii="Times New Roman" w:eastAsia="Times New Roman" w:hAnsi="Times New Roman" w:cs="Times New Roman"/>
            <w:shd w:val="clear" w:color="auto" w:fill="FFFFFF"/>
            <w:lang w:eastAsia="en-IN"/>
            <w:rPrChange w:id="126" w:author="Author" w:date="2019-10-15T09:29:00Z">
              <w:rPr>
                <w:rFonts w:ascii="Arial" w:eastAsia="Times New Roman" w:hAnsi="Arial" w:cs="Arial"/>
                <w:color w:val="222222"/>
                <w:sz w:val="24"/>
                <w:szCs w:val="24"/>
                <w:shd w:val="clear" w:color="auto" w:fill="FFFFFF"/>
                <w:lang w:eastAsia="en-IN"/>
              </w:rPr>
            </w:rPrChange>
          </w:rPr>
          <w:delText>L</w:delText>
        </w:r>
      </w:del>
      <w:r w:rsidRPr="00EB6572">
        <w:rPr>
          <w:rFonts w:ascii="Times New Roman" w:eastAsia="Times New Roman" w:hAnsi="Times New Roman" w:cs="Times New Roman"/>
          <w:shd w:val="clear" w:color="auto" w:fill="FFFFFF"/>
          <w:lang w:eastAsia="en-IN"/>
          <w:rPrChange w:id="127" w:author="Author" w:date="2019-10-15T09:29:00Z">
            <w:rPr>
              <w:rFonts w:ascii="Arial" w:eastAsia="Times New Roman" w:hAnsi="Arial" w:cs="Arial"/>
              <w:color w:val="222222"/>
              <w:sz w:val="24"/>
              <w:szCs w:val="24"/>
              <w:shd w:val="clear" w:color="auto" w:fill="FFFFFF"/>
              <w:lang w:eastAsia="en-IN"/>
            </w:rPr>
          </w:rPrChange>
        </w:rPr>
        <w:t xml:space="preserve">abs analyzing theoretical aspects of Core Java, PHP integration with MySQL and converting them into practicality. </w:t>
      </w:r>
    </w:p>
    <w:p w:rsidR="007A3F1F" w:rsidRPr="007A3F1F" w:rsidRDefault="007A3F1F">
      <w:pPr>
        <w:spacing w:after="0" w:line="240" w:lineRule="auto"/>
        <w:jc w:val="both"/>
        <w:rPr>
          <w:ins w:id="128" w:author="Author" w:date="2019-10-01T10:50:00Z"/>
          <w:rFonts w:ascii="Times New Roman" w:eastAsia="Times New Roman" w:hAnsi="Times New Roman" w:cs="Times New Roman"/>
          <w:shd w:val="clear" w:color="auto" w:fill="FFFFFF"/>
          <w:lang w:eastAsia="en-IN"/>
          <w:rPrChange w:id="129" w:author="Author" w:date="2019-10-15T09:29:00Z">
            <w:rPr>
              <w:ins w:id="130" w:author="Author" w:date="2019-10-01T10:50:00Z"/>
              <w:rFonts w:ascii="Times New Roman" w:eastAsia="Times New Roman" w:hAnsi="Times New Roman" w:cs="Times New Roman"/>
              <w:color w:val="222222"/>
              <w:shd w:val="clear" w:color="auto" w:fill="FFFFFF"/>
              <w:lang w:eastAsia="en-IN"/>
            </w:rPr>
          </w:rPrChange>
        </w:rPr>
        <w:pPrChange w:id="131" w:author="Author" w:date="2019-10-11T13:08:00Z">
          <w:pPr>
            <w:spacing w:after="0" w:line="240" w:lineRule="auto"/>
          </w:pPr>
        </w:pPrChange>
      </w:pPr>
    </w:p>
    <w:p w:rsidR="00B1791E" w:rsidRPr="00EB6572" w:rsidRDefault="00B93CCF" w:rsidP="00B1791E">
      <w:pPr>
        <w:spacing w:after="0" w:line="240" w:lineRule="auto"/>
        <w:jc w:val="both"/>
        <w:rPr>
          <w:ins w:id="132" w:author="Author" w:date="2019-10-11T13:12:00Z"/>
          <w:rFonts w:ascii="Times New Roman" w:eastAsia="Times New Roman" w:hAnsi="Times New Roman" w:cs="Times New Roman"/>
          <w:lang w:eastAsia="en-IN"/>
          <w:rPrChange w:id="133" w:author="Author" w:date="2019-10-15T09:29:00Z">
            <w:rPr>
              <w:ins w:id="134" w:author="Author" w:date="2019-10-11T13:12:00Z"/>
              <w:rFonts w:ascii="Times New Roman" w:eastAsia="Times New Roman" w:hAnsi="Times New Roman" w:cs="Times New Roman"/>
              <w:color w:val="222222"/>
              <w:lang w:eastAsia="en-IN"/>
            </w:rPr>
          </w:rPrChange>
        </w:rPr>
      </w:pPr>
      <w:r w:rsidRPr="00EB6572">
        <w:rPr>
          <w:rFonts w:ascii="Times New Roman" w:eastAsia="Times New Roman" w:hAnsi="Times New Roman" w:cs="Times New Roman"/>
          <w:shd w:val="clear" w:color="auto" w:fill="FFFFFF"/>
          <w:lang w:eastAsia="en-IN"/>
          <w:rPrChange w:id="135" w:author="Author" w:date="2019-10-15T09:29:00Z">
            <w:rPr>
              <w:rFonts w:ascii="Arial" w:eastAsia="Times New Roman" w:hAnsi="Arial" w:cs="Arial"/>
              <w:color w:val="222222"/>
              <w:sz w:val="24"/>
              <w:szCs w:val="24"/>
              <w:shd w:val="clear" w:color="auto" w:fill="FFFFFF"/>
              <w:lang w:eastAsia="en-IN"/>
            </w:rPr>
          </w:rPrChange>
        </w:rPr>
        <w:t xml:space="preserve">In the third semester, </w:t>
      </w:r>
      <w:ins w:id="136" w:author="Author" w:date="2019-10-01T10:50:00Z">
        <w:r w:rsidR="0080031A" w:rsidRPr="00EB6572">
          <w:rPr>
            <w:rFonts w:ascii="Times New Roman" w:eastAsia="Times New Roman" w:hAnsi="Times New Roman" w:cs="Times New Roman"/>
            <w:shd w:val="clear" w:color="auto" w:fill="FFFFFF"/>
            <w:lang w:eastAsia="en-IN"/>
            <w:rPrChange w:id="137" w:author="Author" w:date="2019-10-15T09:29:00Z">
              <w:rPr>
                <w:rFonts w:ascii="Times New Roman" w:eastAsia="Times New Roman" w:hAnsi="Times New Roman" w:cs="Times New Roman"/>
                <w:color w:val="222222"/>
                <w:shd w:val="clear" w:color="auto" w:fill="FFFFFF"/>
                <w:lang w:eastAsia="en-IN"/>
              </w:rPr>
            </w:rPrChange>
          </w:rPr>
          <w:t>along with two of my friends,</w:t>
        </w:r>
      </w:ins>
      <w:ins w:id="138" w:author="Author" w:date="2019-10-15T09:04:00Z">
        <w:r w:rsidR="004B43A8" w:rsidRPr="00EB6572">
          <w:rPr>
            <w:rFonts w:ascii="Times New Roman" w:eastAsia="Times New Roman" w:hAnsi="Times New Roman" w:cs="Times New Roman"/>
            <w:shd w:val="clear" w:color="auto" w:fill="FFFFFF"/>
            <w:lang w:eastAsia="en-IN"/>
            <w:rPrChange w:id="139" w:author="Author" w:date="2019-10-15T09:29:00Z">
              <w:rPr>
                <w:rFonts w:ascii="Times New Roman" w:eastAsia="Times New Roman" w:hAnsi="Times New Roman" w:cs="Times New Roman"/>
                <w:color w:val="222222"/>
                <w:shd w:val="clear" w:color="auto" w:fill="FFFFFF"/>
                <w:lang w:eastAsia="en-IN"/>
              </w:rPr>
            </w:rPrChange>
          </w:rPr>
          <w:t xml:space="preserve"> </w:t>
        </w:r>
      </w:ins>
      <w:r w:rsidRPr="00EB6572">
        <w:rPr>
          <w:rFonts w:ascii="Times New Roman" w:eastAsia="Times New Roman" w:hAnsi="Times New Roman" w:cs="Times New Roman"/>
          <w:shd w:val="clear" w:color="auto" w:fill="FFFFFF"/>
          <w:lang w:eastAsia="en-IN"/>
          <w:rPrChange w:id="140" w:author="Author" w:date="2019-10-15T09:29:00Z">
            <w:rPr>
              <w:rFonts w:ascii="Arial" w:eastAsia="Times New Roman" w:hAnsi="Arial" w:cs="Arial"/>
              <w:color w:val="222222"/>
              <w:sz w:val="24"/>
              <w:szCs w:val="24"/>
              <w:shd w:val="clear" w:color="auto" w:fill="FFFFFF"/>
              <w:lang w:eastAsia="en-IN"/>
            </w:rPr>
          </w:rPrChange>
        </w:rPr>
        <w:t xml:space="preserve">I </w:t>
      </w:r>
      <w:del w:id="141" w:author="Author" w:date="2019-10-01T10:50:00Z">
        <w:r w:rsidRPr="00EB6572">
          <w:rPr>
            <w:rFonts w:ascii="Times New Roman" w:eastAsia="Times New Roman" w:hAnsi="Times New Roman" w:cs="Times New Roman"/>
            <w:shd w:val="clear" w:color="auto" w:fill="FFFFFF"/>
            <w:lang w:eastAsia="en-IN"/>
            <w:rPrChange w:id="142"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Pr="00EB6572">
        <w:rPr>
          <w:rFonts w:ascii="Times New Roman" w:eastAsia="Times New Roman" w:hAnsi="Times New Roman" w:cs="Times New Roman"/>
          <w:shd w:val="clear" w:color="auto" w:fill="FFFFFF"/>
          <w:lang w:eastAsia="en-IN"/>
          <w:rPrChange w:id="143" w:author="Author" w:date="2019-10-15T09:29:00Z">
            <w:rPr>
              <w:rFonts w:ascii="Arial" w:eastAsia="Times New Roman" w:hAnsi="Arial" w:cs="Arial"/>
              <w:color w:val="222222"/>
              <w:sz w:val="24"/>
              <w:szCs w:val="24"/>
              <w:shd w:val="clear" w:color="auto" w:fill="FFFFFF"/>
              <w:lang w:eastAsia="en-IN"/>
            </w:rPr>
          </w:rPrChange>
        </w:rPr>
        <w:t xml:space="preserve">developed </w:t>
      </w:r>
      <w:proofErr w:type="spellStart"/>
      <w:proofErr w:type="gramStart"/>
      <w:r w:rsidRPr="00EB6572">
        <w:rPr>
          <w:rFonts w:ascii="Times New Roman" w:eastAsia="Times New Roman" w:hAnsi="Times New Roman" w:cs="Times New Roman"/>
          <w:shd w:val="clear" w:color="auto" w:fill="FFFFFF"/>
          <w:lang w:eastAsia="en-IN"/>
          <w:rPrChange w:id="144" w:author="Author" w:date="2019-10-15T09:29:00Z">
            <w:rPr>
              <w:rFonts w:ascii="Arial" w:eastAsia="Times New Roman" w:hAnsi="Arial" w:cs="Arial"/>
              <w:color w:val="222222"/>
              <w:sz w:val="24"/>
              <w:szCs w:val="24"/>
              <w:shd w:val="clear" w:color="auto" w:fill="FFFFFF"/>
              <w:lang w:eastAsia="en-IN"/>
            </w:rPr>
          </w:rPrChange>
        </w:rPr>
        <w:t>a</w:t>
      </w:r>
      <w:proofErr w:type="spellEnd"/>
      <w:proofErr w:type="gramEnd"/>
      <w:r w:rsidRPr="00EB6572">
        <w:rPr>
          <w:rFonts w:ascii="Times New Roman" w:eastAsia="Times New Roman" w:hAnsi="Times New Roman" w:cs="Times New Roman"/>
          <w:shd w:val="clear" w:color="auto" w:fill="FFFFFF"/>
          <w:lang w:eastAsia="en-IN"/>
          <w:rPrChange w:id="145" w:author="Author" w:date="2019-10-15T09:29:00Z">
            <w:rPr>
              <w:rFonts w:ascii="Arial" w:eastAsia="Times New Roman" w:hAnsi="Arial" w:cs="Arial"/>
              <w:color w:val="222222"/>
              <w:sz w:val="24"/>
              <w:szCs w:val="24"/>
              <w:shd w:val="clear" w:color="auto" w:fill="FFFFFF"/>
              <w:lang w:eastAsia="en-IN"/>
            </w:rPr>
          </w:rPrChange>
        </w:rPr>
        <w:t xml:space="preserve"> </w:t>
      </w:r>
      <w:del w:id="146" w:author="Aashish Dhalla" w:date="2019-10-22T10:37:00Z">
        <w:r w:rsidRPr="00EB6572" w:rsidDel="00780905">
          <w:rPr>
            <w:rFonts w:ascii="Times New Roman" w:eastAsia="Times New Roman" w:hAnsi="Times New Roman" w:cs="Times New Roman"/>
            <w:shd w:val="clear" w:color="auto" w:fill="FFFFFF"/>
            <w:lang w:eastAsia="en-IN"/>
            <w:rPrChange w:id="147" w:author="Author" w:date="2019-10-15T09:29:00Z">
              <w:rPr>
                <w:rFonts w:ascii="Arial" w:eastAsia="Times New Roman" w:hAnsi="Arial" w:cs="Arial"/>
                <w:color w:val="222222"/>
                <w:sz w:val="24"/>
                <w:szCs w:val="24"/>
                <w:shd w:val="clear" w:color="auto" w:fill="FFFFFF"/>
                <w:lang w:eastAsia="en-IN"/>
              </w:rPr>
            </w:rPrChange>
          </w:rPr>
          <w:delText xml:space="preserve">simple </w:delText>
        </w:r>
      </w:del>
      <w:r w:rsidRPr="00EB6572">
        <w:rPr>
          <w:rFonts w:ascii="Times New Roman" w:eastAsia="Times New Roman" w:hAnsi="Times New Roman" w:cs="Times New Roman"/>
          <w:shd w:val="clear" w:color="auto" w:fill="FFFFFF"/>
          <w:lang w:eastAsia="en-IN"/>
          <w:rPrChange w:id="148" w:author="Author" w:date="2019-10-15T09:29:00Z">
            <w:rPr>
              <w:rFonts w:ascii="Arial" w:eastAsia="Times New Roman" w:hAnsi="Arial" w:cs="Arial"/>
              <w:color w:val="222222"/>
              <w:sz w:val="24"/>
              <w:szCs w:val="24"/>
              <w:shd w:val="clear" w:color="auto" w:fill="FFFFFF"/>
              <w:lang w:eastAsia="en-IN"/>
            </w:rPr>
          </w:rPrChange>
        </w:rPr>
        <w:t>application called Student Database Management System</w:t>
      </w:r>
      <w:del w:id="149" w:author="Author" w:date="2019-10-01T10:50:00Z">
        <w:r w:rsidRPr="00EB6572">
          <w:rPr>
            <w:rFonts w:ascii="Times New Roman" w:eastAsia="Times New Roman" w:hAnsi="Times New Roman" w:cs="Times New Roman"/>
            <w:shd w:val="clear" w:color="auto" w:fill="FFFFFF"/>
            <w:lang w:eastAsia="en-IN"/>
            <w:rPrChange w:id="150" w:author="Author" w:date="2019-10-15T09:29:00Z">
              <w:rPr>
                <w:rFonts w:ascii="Arial" w:eastAsia="Times New Roman" w:hAnsi="Arial" w:cs="Arial"/>
                <w:color w:val="222222"/>
                <w:sz w:val="24"/>
                <w:szCs w:val="24"/>
                <w:shd w:val="clear" w:color="auto" w:fill="FFFFFF"/>
                <w:lang w:eastAsia="en-IN"/>
              </w:rPr>
            </w:rPrChange>
          </w:rPr>
          <w:delText>. This was an application developed</w:delText>
        </w:r>
      </w:del>
      <w:r w:rsidRPr="00EB6572">
        <w:rPr>
          <w:rFonts w:ascii="Times New Roman" w:eastAsia="Times New Roman" w:hAnsi="Times New Roman" w:cs="Times New Roman"/>
          <w:shd w:val="clear" w:color="auto" w:fill="FFFFFF"/>
          <w:lang w:eastAsia="en-IN"/>
          <w:rPrChange w:id="151" w:author="Author" w:date="2019-10-15T09:29:00Z">
            <w:rPr>
              <w:rFonts w:ascii="Arial" w:eastAsia="Times New Roman" w:hAnsi="Arial" w:cs="Arial"/>
              <w:color w:val="222222"/>
              <w:sz w:val="24"/>
              <w:szCs w:val="24"/>
              <w:shd w:val="clear" w:color="auto" w:fill="FFFFFF"/>
              <w:lang w:eastAsia="en-IN"/>
            </w:rPr>
          </w:rPrChange>
        </w:rPr>
        <w:t xml:space="preserve"> on the request of </w:t>
      </w:r>
      <w:del w:id="152" w:author="Author" w:date="2019-10-01T10:51:00Z">
        <w:r w:rsidRPr="00EB6572">
          <w:rPr>
            <w:rFonts w:ascii="Times New Roman" w:eastAsia="Times New Roman" w:hAnsi="Times New Roman" w:cs="Times New Roman"/>
            <w:shd w:val="clear" w:color="auto" w:fill="FFFFFF"/>
            <w:lang w:eastAsia="en-IN"/>
            <w:rPrChange w:id="153"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154" w:author="Author" w:date="2019-10-01T10:51:00Z">
        <w:r w:rsidR="0080031A" w:rsidRPr="00EB6572">
          <w:rPr>
            <w:rFonts w:ascii="Times New Roman" w:eastAsia="Times New Roman" w:hAnsi="Times New Roman" w:cs="Times New Roman"/>
            <w:shd w:val="clear" w:color="auto" w:fill="FFFFFF"/>
            <w:lang w:eastAsia="en-IN"/>
            <w:rPrChange w:id="155" w:author="Author" w:date="2019-10-15T09:29:00Z">
              <w:rPr>
                <w:rFonts w:ascii="Times New Roman" w:eastAsia="Times New Roman" w:hAnsi="Times New Roman" w:cs="Times New Roman"/>
                <w:color w:val="222222"/>
                <w:shd w:val="clear" w:color="auto" w:fill="FFFFFF"/>
                <w:lang w:eastAsia="en-IN"/>
              </w:rPr>
            </w:rPrChange>
          </w:rPr>
          <w:t>our HOD</w:t>
        </w:r>
      </w:ins>
      <w:ins w:id="156" w:author="Author" w:date="2019-10-15T09:04:00Z">
        <w:r w:rsidR="004B43A8" w:rsidRPr="00EB6572">
          <w:rPr>
            <w:rFonts w:ascii="Times New Roman" w:eastAsia="Times New Roman" w:hAnsi="Times New Roman" w:cs="Times New Roman"/>
            <w:shd w:val="clear" w:color="auto" w:fill="FFFFFF"/>
            <w:lang w:eastAsia="en-IN"/>
            <w:rPrChange w:id="157" w:author="Author" w:date="2019-10-15T09:29:00Z">
              <w:rPr>
                <w:rFonts w:ascii="Times New Roman" w:eastAsia="Times New Roman" w:hAnsi="Times New Roman" w:cs="Times New Roman"/>
                <w:color w:val="222222"/>
                <w:shd w:val="clear" w:color="auto" w:fill="FFFFFF"/>
                <w:lang w:eastAsia="en-IN"/>
              </w:rPr>
            </w:rPrChange>
          </w:rPr>
          <w:t xml:space="preserve">. </w:t>
        </w:r>
      </w:ins>
      <w:del w:id="158" w:author="Author" w:date="2019-10-01T10:51:00Z">
        <w:r w:rsidRPr="00EB6572">
          <w:rPr>
            <w:rFonts w:ascii="Times New Roman" w:eastAsia="Times New Roman" w:hAnsi="Times New Roman" w:cs="Times New Roman"/>
            <w:shd w:val="clear" w:color="auto" w:fill="FFFFFF"/>
            <w:lang w:eastAsia="en-IN"/>
            <w:rPrChange w:id="159" w:author="Author" w:date="2019-10-15T09:29:00Z">
              <w:rPr>
                <w:rFonts w:ascii="Arial" w:eastAsia="Times New Roman" w:hAnsi="Arial" w:cs="Arial"/>
                <w:color w:val="222222"/>
                <w:sz w:val="24"/>
                <w:szCs w:val="24"/>
                <w:shd w:val="clear" w:color="auto" w:fill="FFFFFF"/>
                <w:lang w:eastAsia="en-IN"/>
              </w:rPr>
            </w:rPrChange>
          </w:rPr>
          <w:delText xml:space="preserve">Head of the Department </w:delText>
        </w:r>
      </w:del>
      <w:del w:id="160" w:author="Author" w:date="2019-10-01T10:50:00Z">
        <w:r w:rsidRPr="00EB6572">
          <w:rPr>
            <w:rFonts w:ascii="Times New Roman" w:eastAsia="Times New Roman" w:hAnsi="Times New Roman" w:cs="Times New Roman"/>
            <w:shd w:val="clear" w:color="auto" w:fill="FFFFFF"/>
            <w:lang w:eastAsia="en-IN"/>
            <w:rPrChange w:id="161" w:author="Author" w:date="2019-10-15T09:29:00Z">
              <w:rPr>
                <w:rFonts w:ascii="Arial" w:eastAsia="Times New Roman" w:hAnsi="Arial" w:cs="Arial"/>
                <w:color w:val="222222"/>
                <w:sz w:val="24"/>
                <w:szCs w:val="24"/>
                <w:shd w:val="clear" w:color="auto" w:fill="FFFFFF"/>
                <w:lang w:eastAsia="en-IN"/>
              </w:rPr>
            </w:rPrChange>
          </w:rPr>
          <w:delText xml:space="preserve">for </w:delText>
        </w:r>
      </w:del>
      <w:del w:id="162" w:author="Author" w:date="2019-10-11T12:57:00Z">
        <w:r w:rsidRPr="00EB6572">
          <w:rPr>
            <w:rFonts w:ascii="Times New Roman" w:eastAsia="Times New Roman" w:hAnsi="Times New Roman" w:cs="Times New Roman"/>
            <w:shd w:val="clear" w:color="auto" w:fill="FFFFFF"/>
            <w:lang w:eastAsia="en-IN"/>
            <w:rPrChange w:id="163" w:author="Author" w:date="2019-10-15T09:29:00Z">
              <w:rPr>
                <w:rFonts w:ascii="Arial" w:eastAsia="Times New Roman" w:hAnsi="Arial" w:cs="Arial"/>
                <w:color w:val="222222"/>
                <w:sz w:val="24"/>
                <w:szCs w:val="24"/>
                <w:shd w:val="clear" w:color="auto" w:fill="FFFFFF"/>
                <w:lang w:eastAsia="en-IN"/>
              </w:rPr>
            </w:rPrChange>
          </w:rPr>
          <w:delText>overcom</w:delText>
        </w:r>
      </w:del>
      <w:del w:id="164" w:author="Author" w:date="2019-10-01T10:50:00Z">
        <w:r w:rsidRPr="00EB6572">
          <w:rPr>
            <w:rFonts w:ascii="Times New Roman" w:eastAsia="Times New Roman" w:hAnsi="Times New Roman" w:cs="Times New Roman"/>
            <w:shd w:val="clear" w:color="auto" w:fill="FFFFFF"/>
            <w:lang w:eastAsia="en-IN"/>
            <w:rPrChange w:id="165" w:author="Author" w:date="2019-10-15T09:29:00Z">
              <w:rPr>
                <w:rFonts w:ascii="Arial" w:eastAsia="Times New Roman" w:hAnsi="Arial" w:cs="Arial"/>
                <w:color w:val="222222"/>
                <w:sz w:val="24"/>
                <w:szCs w:val="24"/>
                <w:shd w:val="clear" w:color="auto" w:fill="FFFFFF"/>
                <w:lang w:eastAsia="en-IN"/>
              </w:rPr>
            </w:rPrChange>
          </w:rPr>
          <w:delText xml:space="preserve">ing </w:delText>
        </w:r>
      </w:del>
      <w:del w:id="166" w:author="Author" w:date="2019-10-11T12:57:00Z">
        <w:r w:rsidRPr="00EB6572">
          <w:rPr>
            <w:rFonts w:ascii="Times New Roman" w:eastAsia="Times New Roman" w:hAnsi="Times New Roman" w:cs="Times New Roman"/>
            <w:shd w:val="clear" w:color="auto" w:fill="FFFFFF"/>
            <w:lang w:eastAsia="en-IN"/>
            <w:rPrChange w:id="167" w:author="Author" w:date="2019-10-15T09:29:00Z">
              <w:rPr>
                <w:rFonts w:ascii="Arial" w:eastAsia="Times New Roman" w:hAnsi="Arial" w:cs="Arial"/>
                <w:color w:val="222222"/>
                <w:sz w:val="24"/>
                <w:szCs w:val="24"/>
                <w:shd w:val="clear" w:color="auto" w:fill="FFFFFF"/>
                <w:lang w:eastAsia="en-IN"/>
              </w:rPr>
            </w:rPrChange>
          </w:rPr>
          <w:delText>student information issues</w:delText>
        </w:r>
      </w:del>
      <w:del w:id="168" w:author="Author" w:date="2019-10-01T10:50:00Z">
        <w:r w:rsidRPr="00EB6572">
          <w:rPr>
            <w:rFonts w:ascii="Times New Roman" w:eastAsia="Times New Roman" w:hAnsi="Times New Roman" w:cs="Times New Roman"/>
            <w:shd w:val="clear" w:color="auto" w:fill="FFFFFF"/>
            <w:lang w:eastAsia="en-IN"/>
            <w:rPrChange w:id="169" w:author="Author" w:date="2019-10-15T09:29:00Z">
              <w:rPr>
                <w:rFonts w:ascii="Arial" w:eastAsia="Times New Roman" w:hAnsi="Arial" w:cs="Arial"/>
                <w:color w:val="222222"/>
                <w:sz w:val="24"/>
                <w:szCs w:val="24"/>
                <w:shd w:val="clear" w:color="auto" w:fill="FFFFFF"/>
                <w:lang w:eastAsia="en-IN"/>
              </w:rPr>
            </w:rPrChange>
          </w:rPr>
          <w:delText>. Me and two of my friends</w:delText>
        </w:r>
      </w:del>
      <w:del w:id="170" w:author="Author" w:date="2019-10-01T10:51:00Z">
        <w:r w:rsidRPr="00EB6572">
          <w:rPr>
            <w:rFonts w:ascii="Times New Roman" w:eastAsia="Times New Roman" w:hAnsi="Times New Roman" w:cs="Times New Roman"/>
            <w:shd w:val="clear" w:color="auto" w:fill="FFFFFF"/>
            <w:lang w:eastAsia="en-IN"/>
            <w:rPrChange w:id="171" w:author="Author" w:date="2019-10-15T09:29:00Z">
              <w:rPr>
                <w:rFonts w:ascii="Arial" w:eastAsia="Times New Roman" w:hAnsi="Arial" w:cs="Arial"/>
                <w:color w:val="222222"/>
                <w:sz w:val="24"/>
                <w:szCs w:val="24"/>
                <w:shd w:val="clear" w:color="auto" w:fill="FFFFFF"/>
                <w:lang w:eastAsia="en-IN"/>
              </w:rPr>
            </w:rPrChange>
          </w:rPr>
          <w:delText xml:space="preserve">started working on it. </w:delText>
        </w:r>
      </w:del>
      <w:r w:rsidRPr="00EB6572">
        <w:rPr>
          <w:rFonts w:ascii="Times New Roman" w:eastAsia="Times New Roman" w:hAnsi="Times New Roman" w:cs="Times New Roman"/>
          <w:shd w:val="clear" w:color="auto" w:fill="FFFFFF"/>
          <w:lang w:eastAsia="en-IN"/>
          <w:rPrChange w:id="172" w:author="Author" w:date="2019-10-15T09:29:00Z">
            <w:rPr>
              <w:rFonts w:ascii="Arial" w:eastAsia="Times New Roman" w:hAnsi="Arial" w:cs="Arial"/>
              <w:color w:val="222222"/>
              <w:sz w:val="24"/>
              <w:szCs w:val="24"/>
              <w:shd w:val="clear" w:color="auto" w:fill="FFFFFF"/>
              <w:lang w:eastAsia="en-IN"/>
            </w:rPr>
          </w:rPrChange>
        </w:rPr>
        <w:t xml:space="preserve">Initially, </w:t>
      </w:r>
      <w:ins w:id="173" w:author="Author" w:date="2019-10-01T10:53:00Z">
        <w:r w:rsidR="00387099" w:rsidRPr="00EB6572">
          <w:rPr>
            <w:rFonts w:ascii="Times New Roman" w:eastAsia="Times New Roman" w:hAnsi="Times New Roman" w:cs="Times New Roman"/>
            <w:shd w:val="clear" w:color="auto" w:fill="FFFFFF"/>
            <w:lang w:eastAsia="en-IN"/>
            <w:rPrChange w:id="174" w:author="Author" w:date="2019-10-15T09:29:00Z">
              <w:rPr>
                <w:rFonts w:ascii="Times New Roman" w:eastAsia="Times New Roman" w:hAnsi="Times New Roman" w:cs="Times New Roman"/>
                <w:color w:val="222222"/>
                <w:shd w:val="clear" w:color="auto" w:fill="FFFFFF"/>
                <w:lang w:eastAsia="en-IN"/>
              </w:rPr>
            </w:rPrChange>
          </w:rPr>
          <w:t xml:space="preserve">we </w:t>
        </w:r>
      </w:ins>
      <w:ins w:id="175" w:author="Author" w:date="2019-10-15T09:04:00Z">
        <w:r w:rsidR="004B43A8" w:rsidRPr="00EB6572">
          <w:rPr>
            <w:rFonts w:ascii="Times New Roman" w:eastAsia="Times New Roman" w:hAnsi="Times New Roman" w:cs="Times New Roman"/>
            <w:shd w:val="clear" w:color="auto" w:fill="FFFFFF"/>
            <w:lang w:eastAsia="en-IN"/>
            <w:rPrChange w:id="176" w:author="Author" w:date="2019-10-15T09:29:00Z">
              <w:rPr>
                <w:rFonts w:ascii="Times New Roman" w:eastAsia="Times New Roman" w:hAnsi="Times New Roman" w:cs="Times New Roman"/>
                <w:color w:val="222222"/>
                <w:shd w:val="clear" w:color="auto" w:fill="FFFFFF"/>
                <w:lang w:eastAsia="en-IN"/>
              </w:rPr>
            </w:rPrChange>
          </w:rPr>
          <w:t xml:space="preserve">found it </w:t>
        </w:r>
      </w:ins>
      <w:ins w:id="177" w:author="Author" w:date="2019-10-01T10:53:00Z">
        <w:r w:rsidR="00387099" w:rsidRPr="00EB6572">
          <w:rPr>
            <w:rFonts w:ascii="Times New Roman" w:eastAsia="Times New Roman" w:hAnsi="Times New Roman" w:cs="Times New Roman"/>
            <w:shd w:val="clear" w:color="auto" w:fill="FFFFFF"/>
            <w:lang w:eastAsia="en-IN"/>
            <w:rPrChange w:id="178" w:author="Author" w:date="2019-10-15T09:29:00Z">
              <w:rPr>
                <w:rFonts w:ascii="Times New Roman" w:eastAsia="Times New Roman" w:hAnsi="Times New Roman" w:cs="Times New Roman"/>
                <w:color w:val="222222"/>
                <w:shd w:val="clear" w:color="auto" w:fill="FFFFFF"/>
                <w:lang w:eastAsia="en-IN"/>
              </w:rPr>
            </w:rPrChange>
          </w:rPr>
          <w:t>difficult</w:t>
        </w:r>
      </w:ins>
      <w:ins w:id="179" w:author="Author" w:date="2019-10-15T09:04:00Z">
        <w:r w:rsidR="004B43A8" w:rsidRPr="00EB6572">
          <w:rPr>
            <w:rFonts w:ascii="Times New Roman" w:eastAsia="Times New Roman" w:hAnsi="Times New Roman" w:cs="Times New Roman"/>
            <w:shd w:val="clear" w:color="auto" w:fill="FFFFFF"/>
            <w:lang w:eastAsia="en-IN"/>
            <w:rPrChange w:id="180" w:author="Author" w:date="2019-10-15T09:29:00Z">
              <w:rPr>
                <w:rFonts w:ascii="Times New Roman" w:eastAsia="Times New Roman" w:hAnsi="Times New Roman" w:cs="Times New Roman"/>
                <w:color w:val="222222"/>
                <w:shd w:val="clear" w:color="auto" w:fill="FFFFFF"/>
                <w:lang w:eastAsia="en-IN"/>
              </w:rPr>
            </w:rPrChange>
          </w:rPr>
          <w:t xml:space="preserve"> to</w:t>
        </w:r>
      </w:ins>
      <w:ins w:id="181" w:author="Author" w:date="2019-10-01T10:53:00Z">
        <w:r w:rsidR="00387099" w:rsidRPr="00EB6572">
          <w:rPr>
            <w:rFonts w:ascii="Times New Roman" w:eastAsia="Times New Roman" w:hAnsi="Times New Roman" w:cs="Times New Roman"/>
            <w:shd w:val="clear" w:color="auto" w:fill="FFFFFF"/>
            <w:lang w:eastAsia="en-IN"/>
            <w:rPrChange w:id="182" w:author="Author" w:date="2019-10-15T09:29:00Z">
              <w:rPr>
                <w:rFonts w:ascii="Times New Roman" w:eastAsia="Times New Roman" w:hAnsi="Times New Roman" w:cs="Times New Roman"/>
                <w:color w:val="222222"/>
                <w:shd w:val="clear" w:color="auto" w:fill="FFFFFF"/>
                <w:lang w:eastAsia="en-IN"/>
              </w:rPr>
            </w:rPrChange>
          </w:rPr>
          <w:t xml:space="preserve"> </w:t>
        </w:r>
      </w:ins>
      <w:del w:id="183" w:author="Author" w:date="2019-10-01T10:53:00Z">
        <w:r w:rsidRPr="00EB6572">
          <w:rPr>
            <w:rFonts w:ascii="Times New Roman" w:eastAsia="Times New Roman" w:hAnsi="Times New Roman" w:cs="Times New Roman"/>
            <w:shd w:val="clear" w:color="auto" w:fill="FFFFFF"/>
            <w:lang w:eastAsia="en-IN"/>
            <w:rPrChange w:id="184" w:author="Author" w:date="2019-10-15T09:29:00Z">
              <w:rPr>
                <w:rFonts w:ascii="Arial" w:eastAsia="Times New Roman" w:hAnsi="Arial" w:cs="Arial"/>
                <w:color w:val="222222"/>
                <w:sz w:val="24"/>
                <w:szCs w:val="24"/>
                <w:shd w:val="clear" w:color="auto" w:fill="FFFFFF"/>
                <w:lang w:eastAsia="en-IN"/>
              </w:rPr>
            </w:rPrChange>
          </w:rPr>
          <w:delText xml:space="preserve">there were some issues like a </w:delText>
        </w:r>
      </w:del>
      <w:ins w:id="185" w:author="Author" w:date="2019-10-01T10:53:00Z">
        <w:r w:rsidR="00387099" w:rsidRPr="00EB6572">
          <w:rPr>
            <w:rFonts w:ascii="Times New Roman" w:eastAsia="Times New Roman" w:hAnsi="Times New Roman" w:cs="Times New Roman"/>
            <w:shd w:val="clear" w:color="auto" w:fill="FFFFFF"/>
            <w:lang w:eastAsia="en-IN"/>
            <w:rPrChange w:id="186" w:author="Author" w:date="2019-10-15T09:29:00Z">
              <w:rPr>
                <w:rFonts w:ascii="Times New Roman" w:eastAsia="Times New Roman" w:hAnsi="Times New Roman" w:cs="Times New Roman"/>
                <w:color w:val="222222"/>
                <w:shd w:val="clear" w:color="auto" w:fill="FFFFFF"/>
                <w:lang w:eastAsia="en-IN"/>
              </w:rPr>
            </w:rPrChange>
          </w:rPr>
          <w:t>handl</w:t>
        </w:r>
      </w:ins>
      <w:ins w:id="187" w:author="Author" w:date="2019-10-15T09:04:00Z">
        <w:r w:rsidR="004B43A8" w:rsidRPr="00EB6572">
          <w:rPr>
            <w:rFonts w:ascii="Times New Roman" w:eastAsia="Times New Roman" w:hAnsi="Times New Roman" w:cs="Times New Roman"/>
            <w:shd w:val="clear" w:color="auto" w:fill="FFFFFF"/>
            <w:lang w:eastAsia="en-IN"/>
            <w:rPrChange w:id="188" w:author="Author" w:date="2019-10-15T09:29:00Z">
              <w:rPr>
                <w:rFonts w:ascii="Times New Roman" w:eastAsia="Times New Roman" w:hAnsi="Times New Roman" w:cs="Times New Roman"/>
                <w:color w:val="222222"/>
                <w:shd w:val="clear" w:color="auto" w:fill="FFFFFF"/>
                <w:lang w:eastAsia="en-IN"/>
              </w:rPr>
            </w:rPrChange>
          </w:rPr>
          <w:t>e</w:t>
        </w:r>
      </w:ins>
      <w:ins w:id="189" w:author="Author" w:date="2019-10-01T10:53:00Z">
        <w:r w:rsidR="00387099" w:rsidRPr="00EB6572">
          <w:rPr>
            <w:rFonts w:ascii="Times New Roman" w:eastAsia="Times New Roman" w:hAnsi="Times New Roman" w:cs="Times New Roman"/>
            <w:shd w:val="clear" w:color="auto" w:fill="FFFFFF"/>
            <w:lang w:eastAsia="en-IN"/>
            <w:rPrChange w:id="190" w:author="Author" w:date="2019-10-15T09:29:00Z">
              <w:rPr>
                <w:rFonts w:ascii="Times New Roman" w:eastAsia="Times New Roman" w:hAnsi="Times New Roman" w:cs="Times New Roman"/>
                <w:color w:val="222222"/>
                <w:shd w:val="clear" w:color="auto" w:fill="FFFFFF"/>
                <w:lang w:eastAsia="en-IN"/>
              </w:rPr>
            </w:rPrChange>
          </w:rPr>
          <w:t xml:space="preserve"> the </w:t>
        </w:r>
      </w:ins>
      <w:r w:rsidRPr="00EB6572">
        <w:rPr>
          <w:rFonts w:ascii="Times New Roman" w:eastAsia="Times New Roman" w:hAnsi="Times New Roman" w:cs="Times New Roman"/>
          <w:shd w:val="clear" w:color="auto" w:fill="FFFFFF"/>
          <w:lang w:eastAsia="en-IN"/>
          <w:rPrChange w:id="191" w:author="Author" w:date="2019-10-15T09:29:00Z">
            <w:rPr>
              <w:rFonts w:ascii="Arial" w:eastAsia="Times New Roman" w:hAnsi="Arial" w:cs="Arial"/>
              <w:color w:val="222222"/>
              <w:sz w:val="24"/>
              <w:szCs w:val="24"/>
              <w:shd w:val="clear" w:color="auto" w:fill="FFFFFF"/>
              <w:lang w:eastAsia="en-IN"/>
            </w:rPr>
          </w:rPrChange>
        </w:rPr>
        <w:t xml:space="preserve">large volume of data </w:t>
      </w:r>
      <w:del w:id="192" w:author="Author" w:date="2019-10-01T10:53:00Z">
        <w:r w:rsidRPr="00EB6572">
          <w:rPr>
            <w:rFonts w:ascii="Times New Roman" w:eastAsia="Times New Roman" w:hAnsi="Times New Roman" w:cs="Times New Roman"/>
            <w:shd w:val="clear" w:color="auto" w:fill="FFFFFF"/>
            <w:lang w:eastAsia="en-IN"/>
            <w:rPrChange w:id="193" w:author="Author" w:date="2019-10-15T09:29:00Z">
              <w:rPr>
                <w:rFonts w:ascii="Arial" w:eastAsia="Times New Roman" w:hAnsi="Arial" w:cs="Arial"/>
                <w:color w:val="222222"/>
                <w:sz w:val="24"/>
                <w:szCs w:val="24"/>
                <w:shd w:val="clear" w:color="auto" w:fill="FFFFFF"/>
                <w:lang w:eastAsia="en-IN"/>
              </w:rPr>
            </w:rPrChange>
          </w:rPr>
          <w:delText xml:space="preserve">handling </w:delText>
        </w:r>
      </w:del>
      <w:r w:rsidRPr="00EB6572">
        <w:rPr>
          <w:rFonts w:ascii="Times New Roman" w:eastAsia="Times New Roman" w:hAnsi="Times New Roman" w:cs="Times New Roman"/>
          <w:shd w:val="clear" w:color="auto" w:fill="FFFFFF"/>
          <w:lang w:eastAsia="en-IN"/>
          <w:rPrChange w:id="194" w:author="Author" w:date="2019-10-15T09:29:00Z">
            <w:rPr>
              <w:rFonts w:ascii="Arial" w:eastAsia="Times New Roman" w:hAnsi="Arial" w:cs="Arial"/>
              <w:color w:val="222222"/>
              <w:sz w:val="24"/>
              <w:szCs w:val="24"/>
              <w:shd w:val="clear" w:color="auto" w:fill="FFFFFF"/>
              <w:lang w:eastAsia="en-IN"/>
            </w:rPr>
          </w:rPrChange>
        </w:rPr>
        <w:t xml:space="preserve">and server availability </w:t>
      </w:r>
      <w:ins w:id="195" w:author="Author" w:date="2019-10-01T10:53:00Z">
        <w:r w:rsidR="00387099" w:rsidRPr="00EB6572">
          <w:rPr>
            <w:rFonts w:ascii="Times New Roman" w:eastAsia="Times New Roman" w:hAnsi="Times New Roman" w:cs="Times New Roman"/>
            <w:shd w:val="clear" w:color="auto" w:fill="FFFFFF"/>
            <w:lang w:eastAsia="en-IN"/>
            <w:rPrChange w:id="196" w:author="Author" w:date="2019-10-15T09:29:00Z">
              <w:rPr>
                <w:rFonts w:ascii="Times New Roman" w:eastAsia="Times New Roman" w:hAnsi="Times New Roman" w:cs="Times New Roman"/>
                <w:color w:val="222222"/>
                <w:shd w:val="clear" w:color="auto" w:fill="FFFFFF"/>
                <w:lang w:eastAsia="en-IN"/>
              </w:rPr>
            </w:rPrChange>
          </w:rPr>
          <w:t xml:space="preserve">but </w:t>
        </w:r>
      </w:ins>
      <w:del w:id="197" w:author="Author" w:date="2019-10-01T10:53:00Z">
        <w:r w:rsidRPr="00EB6572">
          <w:rPr>
            <w:rFonts w:ascii="Times New Roman" w:eastAsia="Times New Roman" w:hAnsi="Times New Roman" w:cs="Times New Roman"/>
            <w:shd w:val="clear" w:color="auto" w:fill="FFFFFF"/>
            <w:lang w:eastAsia="en-IN"/>
            <w:rPrChange w:id="198" w:author="Author" w:date="2019-10-15T09:29:00Z">
              <w:rPr>
                <w:rFonts w:ascii="Arial" w:eastAsia="Times New Roman" w:hAnsi="Arial" w:cs="Arial"/>
                <w:color w:val="222222"/>
                <w:sz w:val="24"/>
                <w:szCs w:val="24"/>
                <w:shd w:val="clear" w:color="auto" w:fill="FFFFFF"/>
                <w:lang w:eastAsia="en-IN"/>
              </w:rPr>
            </w:rPrChange>
          </w:rPr>
          <w:delText xml:space="preserve">and later </w:delText>
        </w:r>
      </w:del>
      <w:r w:rsidRPr="00EB6572">
        <w:rPr>
          <w:rFonts w:ascii="Times New Roman" w:eastAsia="Times New Roman" w:hAnsi="Times New Roman" w:cs="Times New Roman"/>
          <w:shd w:val="clear" w:color="auto" w:fill="FFFFFF"/>
          <w:lang w:eastAsia="en-IN"/>
          <w:rPrChange w:id="199" w:author="Author" w:date="2019-10-15T09:29:00Z">
            <w:rPr>
              <w:rFonts w:ascii="Arial" w:eastAsia="Times New Roman" w:hAnsi="Arial" w:cs="Arial"/>
              <w:color w:val="222222"/>
              <w:sz w:val="24"/>
              <w:szCs w:val="24"/>
              <w:shd w:val="clear" w:color="auto" w:fill="FFFFFF"/>
              <w:lang w:eastAsia="en-IN"/>
            </w:rPr>
          </w:rPrChange>
        </w:rPr>
        <w:t xml:space="preserve">we </w:t>
      </w:r>
      <w:del w:id="200" w:author="Author" w:date="2019-10-01T10:53:00Z">
        <w:r w:rsidRPr="00EB6572">
          <w:rPr>
            <w:rFonts w:ascii="Times New Roman" w:eastAsia="Times New Roman" w:hAnsi="Times New Roman" w:cs="Times New Roman"/>
            <w:shd w:val="clear" w:color="auto" w:fill="FFFFFF"/>
            <w:lang w:eastAsia="en-IN"/>
            <w:rPrChange w:id="201" w:author="Author" w:date="2019-10-15T09:29:00Z">
              <w:rPr>
                <w:rFonts w:ascii="Arial" w:eastAsia="Times New Roman" w:hAnsi="Arial" w:cs="Arial"/>
                <w:color w:val="222222"/>
                <w:sz w:val="24"/>
                <w:szCs w:val="24"/>
                <w:shd w:val="clear" w:color="auto" w:fill="FFFFFF"/>
                <w:lang w:eastAsia="en-IN"/>
              </w:rPr>
            </w:rPrChange>
          </w:rPr>
          <w:delText xml:space="preserve">resolved this issue by </w:delText>
        </w:r>
      </w:del>
      <w:r w:rsidRPr="00EB6572">
        <w:rPr>
          <w:rFonts w:ascii="Times New Roman" w:eastAsia="Times New Roman" w:hAnsi="Times New Roman" w:cs="Times New Roman"/>
          <w:shd w:val="clear" w:color="auto" w:fill="FFFFFF"/>
          <w:lang w:eastAsia="en-IN"/>
          <w:rPrChange w:id="202" w:author="Author" w:date="2019-10-15T09:29:00Z">
            <w:rPr>
              <w:rFonts w:ascii="Arial" w:eastAsia="Times New Roman" w:hAnsi="Arial" w:cs="Arial"/>
              <w:color w:val="222222"/>
              <w:sz w:val="24"/>
              <w:szCs w:val="24"/>
              <w:shd w:val="clear" w:color="auto" w:fill="FFFFFF"/>
              <w:lang w:eastAsia="en-IN"/>
            </w:rPr>
          </w:rPrChange>
        </w:rPr>
        <w:t>creat</w:t>
      </w:r>
      <w:ins w:id="203" w:author="Author" w:date="2019-10-01T10:53:00Z">
        <w:r w:rsidR="00387099" w:rsidRPr="00EB6572">
          <w:rPr>
            <w:rFonts w:ascii="Times New Roman" w:eastAsia="Times New Roman" w:hAnsi="Times New Roman" w:cs="Times New Roman"/>
            <w:shd w:val="clear" w:color="auto" w:fill="FFFFFF"/>
            <w:lang w:eastAsia="en-IN"/>
            <w:rPrChange w:id="204" w:author="Author" w:date="2019-10-15T09:29:00Z">
              <w:rPr>
                <w:rFonts w:ascii="Times New Roman" w:eastAsia="Times New Roman" w:hAnsi="Times New Roman" w:cs="Times New Roman"/>
                <w:color w:val="222222"/>
                <w:shd w:val="clear" w:color="auto" w:fill="FFFFFF"/>
                <w:lang w:eastAsia="en-IN"/>
              </w:rPr>
            </w:rPrChange>
          </w:rPr>
          <w:t xml:space="preserve">ed </w:t>
        </w:r>
      </w:ins>
      <w:del w:id="205" w:author="Author" w:date="2019-10-01T10:53:00Z">
        <w:r w:rsidRPr="00EB6572">
          <w:rPr>
            <w:rFonts w:ascii="Times New Roman" w:eastAsia="Times New Roman" w:hAnsi="Times New Roman" w:cs="Times New Roman"/>
            <w:shd w:val="clear" w:color="auto" w:fill="FFFFFF"/>
            <w:lang w:eastAsia="en-IN"/>
            <w:rPrChange w:id="206"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207" w:author="Author" w:date="2019-10-15T09:29:00Z">
            <w:rPr>
              <w:rFonts w:ascii="Arial" w:eastAsia="Times New Roman" w:hAnsi="Arial" w:cs="Arial"/>
              <w:color w:val="222222"/>
              <w:sz w:val="24"/>
              <w:szCs w:val="24"/>
              <w:shd w:val="clear" w:color="auto" w:fill="FFFFFF"/>
              <w:lang w:eastAsia="en-IN"/>
            </w:rPr>
          </w:rPrChange>
        </w:rPr>
        <w:t>server nodes so that even if one node fails, other</w:t>
      </w:r>
      <w:ins w:id="208" w:author="Author" w:date="2019-10-01T10:53:00Z">
        <w:r w:rsidR="00387099" w:rsidRPr="00EB6572">
          <w:rPr>
            <w:rFonts w:ascii="Times New Roman" w:eastAsia="Times New Roman" w:hAnsi="Times New Roman" w:cs="Times New Roman"/>
            <w:shd w:val="clear" w:color="auto" w:fill="FFFFFF"/>
            <w:lang w:eastAsia="en-IN"/>
            <w:rPrChange w:id="209" w:author="Author" w:date="2019-10-15T09:29:00Z">
              <w:rPr>
                <w:rFonts w:ascii="Times New Roman" w:eastAsia="Times New Roman" w:hAnsi="Times New Roman" w:cs="Times New Roman"/>
                <w:color w:val="222222"/>
                <w:shd w:val="clear" w:color="auto" w:fill="FFFFFF"/>
                <w:lang w:eastAsia="en-IN"/>
              </w:rPr>
            </w:rPrChange>
          </w:rPr>
          <w:t>s</w:t>
        </w:r>
      </w:ins>
      <w:ins w:id="210" w:author="Author" w:date="2019-10-15T09:04:00Z">
        <w:r w:rsidR="00086E8D" w:rsidRPr="00EB6572">
          <w:rPr>
            <w:rFonts w:ascii="Times New Roman" w:eastAsia="Times New Roman" w:hAnsi="Times New Roman" w:cs="Times New Roman"/>
            <w:shd w:val="clear" w:color="auto" w:fill="FFFFFF"/>
            <w:lang w:eastAsia="en-IN"/>
            <w:rPrChange w:id="211" w:author="Author" w:date="2019-10-15T09:29:00Z">
              <w:rPr>
                <w:rFonts w:ascii="Times New Roman" w:eastAsia="Times New Roman" w:hAnsi="Times New Roman" w:cs="Times New Roman"/>
                <w:color w:val="222222"/>
                <w:shd w:val="clear" w:color="auto" w:fill="FFFFFF"/>
                <w:lang w:eastAsia="en-IN"/>
              </w:rPr>
            </w:rPrChange>
          </w:rPr>
          <w:t xml:space="preserve"> </w:t>
        </w:r>
      </w:ins>
      <w:del w:id="212" w:author="Author" w:date="2019-10-01T10:54:00Z">
        <w:r w:rsidRPr="00EB6572">
          <w:rPr>
            <w:rFonts w:ascii="Times New Roman" w:eastAsia="Times New Roman" w:hAnsi="Times New Roman" w:cs="Times New Roman"/>
            <w:shd w:val="clear" w:color="auto" w:fill="FFFFFF"/>
            <w:lang w:eastAsia="en-IN"/>
            <w:rPrChange w:id="213" w:author="Author" w:date="2019-10-15T09:29:00Z">
              <w:rPr>
                <w:rFonts w:ascii="Arial" w:eastAsia="Times New Roman" w:hAnsi="Arial" w:cs="Arial"/>
                <w:color w:val="222222"/>
                <w:sz w:val="24"/>
                <w:szCs w:val="24"/>
                <w:shd w:val="clear" w:color="auto" w:fill="FFFFFF"/>
                <w:lang w:eastAsia="en-IN"/>
              </w:rPr>
            </w:rPrChange>
          </w:rPr>
          <w:delText xml:space="preserve">nodes </w:delText>
        </w:r>
      </w:del>
      <w:r w:rsidRPr="00EB6572">
        <w:rPr>
          <w:rFonts w:ascii="Times New Roman" w:eastAsia="Times New Roman" w:hAnsi="Times New Roman" w:cs="Times New Roman"/>
          <w:shd w:val="clear" w:color="auto" w:fill="FFFFFF"/>
          <w:lang w:eastAsia="en-IN"/>
          <w:rPrChange w:id="214" w:author="Author" w:date="2019-10-15T09:29:00Z">
            <w:rPr>
              <w:rFonts w:ascii="Arial" w:eastAsia="Times New Roman" w:hAnsi="Arial" w:cs="Arial"/>
              <w:color w:val="222222"/>
              <w:sz w:val="24"/>
              <w:szCs w:val="24"/>
              <w:shd w:val="clear" w:color="auto" w:fill="FFFFFF"/>
              <w:lang w:eastAsia="en-IN"/>
            </w:rPr>
          </w:rPrChange>
        </w:rPr>
        <w:t>can come up</w:t>
      </w:r>
      <w:del w:id="215" w:author="Author" w:date="2019-10-01T10:54:00Z">
        <w:r w:rsidRPr="00EB6572">
          <w:rPr>
            <w:rFonts w:ascii="Times New Roman" w:eastAsia="Times New Roman" w:hAnsi="Times New Roman" w:cs="Times New Roman"/>
            <w:shd w:val="clear" w:color="auto" w:fill="FFFFFF"/>
            <w:lang w:eastAsia="en-IN"/>
            <w:rPrChange w:id="216" w:author="Author" w:date="2019-10-15T09:29:00Z">
              <w:rPr>
                <w:rFonts w:ascii="Arial" w:eastAsia="Times New Roman" w:hAnsi="Arial" w:cs="Arial"/>
                <w:color w:val="222222"/>
                <w:sz w:val="24"/>
                <w:szCs w:val="24"/>
                <w:shd w:val="clear" w:color="auto" w:fill="FFFFFF"/>
                <w:lang w:eastAsia="en-IN"/>
              </w:rPr>
            </w:rPrChange>
          </w:rPr>
          <w:delText>thereby the </w:delText>
        </w:r>
      </w:del>
      <w:del w:id="217" w:author="Author" w:date="2019-10-01T11:00:00Z">
        <w:r w:rsidRPr="00EB6572">
          <w:rPr>
            <w:rFonts w:ascii="Times New Roman" w:eastAsia="Times New Roman" w:hAnsi="Times New Roman" w:cs="Times New Roman"/>
            <w:shd w:val="clear" w:color="auto" w:fill="FFFFFF"/>
            <w:lang w:eastAsia="en-IN"/>
            <w:rPrChange w:id="218" w:author="Author" w:date="2019-10-15T09:29:00Z">
              <w:rPr>
                <w:rFonts w:ascii="Arial" w:eastAsia="Times New Roman" w:hAnsi="Arial" w:cs="Arial"/>
                <w:color w:val="222222"/>
                <w:sz w:val="24"/>
                <w:szCs w:val="24"/>
                <w:shd w:val="clear" w:color="auto" w:fill="FFFFFF"/>
                <w:lang w:eastAsia="en-IN"/>
              </w:rPr>
            </w:rPrChange>
          </w:rPr>
          <w:delText>server availability</w:delText>
        </w:r>
      </w:del>
      <w:del w:id="219" w:author="Author" w:date="2019-10-01T10:54:00Z">
        <w:r w:rsidRPr="00EB6572">
          <w:rPr>
            <w:rFonts w:ascii="Times New Roman" w:eastAsia="Times New Roman" w:hAnsi="Times New Roman" w:cs="Times New Roman"/>
            <w:shd w:val="clear" w:color="auto" w:fill="FFFFFF"/>
            <w:lang w:eastAsia="en-IN"/>
            <w:rPrChange w:id="220" w:author="Author" w:date="2019-10-15T09:29:00Z">
              <w:rPr>
                <w:rFonts w:ascii="Arial" w:eastAsia="Times New Roman" w:hAnsi="Arial" w:cs="Arial"/>
                <w:color w:val="222222"/>
                <w:sz w:val="24"/>
                <w:szCs w:val="24"/>
                <w:shd w:val="clear" w:color="auto" w:fill="FFFFFF"/>
                <w:lang w:eastAsia="en-IN"/>
              </w:rPr>
            </w:rPrChange>
          </w:rPr>
          <w:delText xml:space="preserve"> is maintained</w:delText>
        </w:r>
      </w:del>
      <w:r w:rsidRPr="00EB6572">
        <w:rPr>
          <w:rFonts w:ascii="Times New Roman" w:eastAsia="Times New Roman" w:hAnsi="Times New Roman" w:cs="Times New Roman"/>
          <w:shd w:val="clear" w:color="auto" w:fill="FFFFFF"/>
          <w:lang w:eastAsia="en-IN"/>
          <w:rPrChange w:id="221" w:author="Author" w:date="2019-10-15T09:29:00Z">
            <w:rPr>
              <w:rFonts w:ascii="Arial" w:eastAsia="Times New Roman" w:hAnsi="Arial" w:cs="Arial"/>
              <w:color w:val="222222"/>
              <w:sz w:val="24"/>
              <w:szCs w:val="24"/>
              <w:shd w:val="clear" w:color="auto" w:fill="FFFFFF"/>
              <w:lang w:eastAsia="en-IN"/>
            </w:rPr>
          </w:rPrChange>
        </w:rPr>
        <w:t xml:space="preserve">. By using the complete framework of Core Java for mediation, MySQL for database and </w:t>
      </w:r>
      <w:ins w:id="222" w:author="vishnu ishpujani" w:date="2019-10-02T18:24:00Z">
        <w:r w:rsidR="00C805E1" w:rsidRPr="00EB6572">
          <w:rPr>
            <w:rFonts w:ascii="Times New Roman" w:eastAsia="Times New Roman" w:hAnsi="Times New Roman" w:cs="Times New Roman"/>
            <w:shd w:val="clear" w:color="auto" w:fill="FFFFFF"/>
            <w:lang w:eastAsia="en-IN"/>
            <w:rPrChange w:id="223" w:author="Author" w:date="2019-10-15T09:29:00Z">
              <w:rPr>
                <w:rFonts w:ascii="Times New Roman" w:eastAsia="Times New Roman" w:hAnsi="Times New Roman" w:cs="Times New Roman"/>
                <w:color w:val="222222"/>
                <w:shd w:val="clear" w:color="auto" w:fill="FFFFFF"/>
                <w:lang w:eastAsia="en-IN"/>
              </w:rPr>
            </w:rPrChange>
          </w:rPr>
          <w:t>Javascript</w:t>
        </w:r>
      </w:ins>
      <w:del w:id="224" w:author="vishnu ishpujani" w:date="2019-10-02T18:24:00Z">
        <w:r w:rsidRPr="00EB6572">
          <w:rPr>
            <w:rFonts w:ascii="Times New Roman" w:eastAsia="Times New Roman" w:hAnsi="Times New Roman" w:cs="Times New Roman"/>
            <w:shd w:val="clear" w:color="auto" w:fill="FFFFFF"/>
            <w:lang w:eastAsia="en-IN"/>
            <w:rPrChange w:id="225" w:author="Author" w:date="2019-10-15T09:29:00Z">
              <w:rPr>
                <w:rFonts w:ascii="Arial" w:eastAsia="Times New Roman" w:hAnsi="Arial" w:cs="Arial"/>
                <w:color w:val="222222"/>
                <w:sz w:val="24"/>
                <w:szCs w:val="24"/>
                <w:shd w:val="clear" w:color="auto" w:fill="FFFFFF"/>
                <w:lang w:eastAsia="en-IN"/>
              </w:rPr>
            </w:rPrChange>
          </w:rPr>
          <w:delText>PHP</w:delText>
        </w:r>
      </w:del>
      <w:r w:rsidRPr="00EB6572">
        <w:rPr>
          <w:rFonts w:ascii="Times New Roman" w:eastAsia="Times New Roman" w:hAnsi="Times New Roman" w:cs="Times New Roman"/>
          <w:shd w:val="clear" w:color="auto" w:fill="FFFFFF"/>
          <w:lang w:eastAsia="en-IN"/>
          <w:rPrChange w:id="226" w:author="Author" w:date="2019-10-15T09:29:00Z">
            <w:rPr>
              <w:rFonts w:ascii="Arial" w:eastAsia="Times New Roman" w:hAnsi="Arial" w:cs="Arial"/>
              <w:color w:val="222222"/>
              <w:sz w:val="24"/>
              <w:szCs w:val="24"/>
              <w:shd w:val="clear" w:color="auto" w:fill="FFFFFF"/>
              <w:lang w:eastAsia="en-IN"/>
            </w:rPr>
          </w:rPrChange>
        </w:rPr>
        <w:t xml:space="preserve"> to develop dynamic web pages, we were able to create this application in three months.</w:t>
      </w:r>
      <w:ins w:id="227" w:author="vishnu ishpujani" w:date="2019-10-02T18:24:00Z">
        <w:r w:rsidR="00C805E1" w:rsidRPr="00EB6572">
          <w:rPr>
            <w:rFonts w:ascii="Times New Roman" w:eastAsia="Times New Roman" w:hAnsi="Times New Roman" w:cs="Times New Roman"/>
            <w:shd w:val="clear" w:color="auto" w:fill="FFFFFF"/>
            <w:lang w:eastAsia="en-IN"/>
            <w:rPrChange w:id="228" w:author="Author" w:date="2019-10-15T09:29:00Z">
              <w:rPr>
                <w:rFonts w:ascii="Times New Roman" w:eastAsia="Times New Roman" w:hAnsi="Times New Roman" w:cs="Times New Roman"/>
                <w:color w:val="222222"/>
                <w:shd w:val="clear" w:color="auto" w:fill="FFFFFF"/>
                <w:lang w:eastAsia="en-IN"/>
              </w:rPr>
            </w:rPrChange>
          </w:rPr>
          <w:t xml:space="preserve"> I worked specifically </w:t>
        </w:r>
      </w:ins>
      <w:ins w:id="229" w:author="vishnu ishpujani" w:date="2019-10-02T18:25:00Z">
        <w:r w:rsidR="00C805E1" w:rsidRPr="00EB6572">
          <w:rPr>
            <w:rFonts w:ascii="Times New Roman" w:eastAsia="Times New Roman" w:hAnsi="Times New Roman" w:cs="Times New Roman"/>
            <w:shd w:val="clear" w:color="auto" w:fill="FFFFFF"/>
            <w:lang w:eastAsia="en-IN"/>
            <w:rPrChange w:id="230" w:author="Author" w:date="2019-10-15T09:29:00Z">
              <w:rPr>
                <w:rFonts w:ascii="Times New Roman" w:eastAsia="Times New Roman" w:hAnsi="Times New Roman" w:cs="Times New Roman"/>
                <w:color w:val="222222"/>
                <w:shd w:val="clear" w:color="auto" w:fill="FFFFFF"/>
                <w:lang w:eastAsia="en-IN"/>
              </w:rPr>
            </w:rPrChange>
          </w:rPr>
          <w:t xml:space="preserve">on </w:t>
        </w:r>
      </w:ins>
      <w:ins w:id="231" w:author="Author" w:date="2019-10-11T12:57:00Z">
        <w:r w:rsidR="00A37EAC" w:rsidRPr="00EB6572">
          <w:rPr>
            <w:rFonts w:ascii="Times New Roman" w:eastAsia="Times New Roman" w:hAnsi="Times New Roman" w:cs="Times New Roman"/>
            <w:shd w:val="clear" w:color="auto" w:fill="FFFFFF"/>
            <w:lang w:eastAsia="en-IN"/>
            <w:rPrChange w:id="232" w:author="Author" w:date="2019-10-15T09:29:00Z">
              <w:rPr>
                <w:rFonts w:ascii="Times New Roman" w:eastAsia="Times New Roman" w:hAnsi="Times New Roman" w:cs="Times New Roman"/>
                <w:color w:val="222222"/>
                <w:shd w:val="clear" w:color="auto" w:fill="FFFFFF"/>
                <w:lang w:eastAsia="en-IN"/>
              </w:rPr>
            </w:rPrChange>
          </w:rPr>
          <w:t xml:space="preserve">developing the </w:t>
        </w:r>
      </w:ins>
      <w:ins w:id="233" w:author="vishnu ishpujani" w:date="2019-10-02T18:25:00Z">
        <w:r w:rsidR="00C805E1" w:rsidRPr="00EB6572">
          <w:rPr>
            <w:rFonts w:ascii="Times New Roman" w:eastAsia="Times New Roman" w:hAnsi="Times New Roman" w:cs="Times New Roman"/>
            <w:shd w:val="clear" w:color="auto" w:fill="FFFFFF"/>
            <w:lang w:eastAsia="en-IN"/>
            <w:rPrChange w:id="234" w:author="Author" w:date="2019-10-15T09:29:00Z">
              <w:rPr>
                <w:rFonts w:ascii="Times New Roman" w:eastAsia="Times New Roman" w:hAnsi="Times New Roman" w:cs="Times New Roman"/>
                <w:color w:val="222222"/>
                <w:shd w:val="clear" w:color="auto" w:fill="FFFFFF"/>
                <w:lang w:eastAsia="en-IN"/>
              </w:rPr>
            </w:rPrChange>
          </w:rPr>
          <w:t xml:space="preserve">framework and </w:t>
        </w:r>
        <w:del w:id="235" w:author="Author" w:date="2019-10-11T12:57:00Z">
          <w:r w:rsidR="00C805E1" w:rsidRPr="00EB6572" w:rsidDel="00A37EAC">
            <w:rPr>
              <w:rFonts w:ascii="Times New Roman" w:eastAsia="Times New Roman" w:hAnsi="Times New Roman" w:cs="Times New Roman"/>
              <w:shd w:val="clear" w:color="auto" w:fill="FFFFFF"/>
              <w:lang w:eastAsia="en-IN"/>
              <w:rPrChange w:id="236" w:author="Author" w:date="2019-10-15T09:29:00Z">
                <w:rPr>
                  <w:rFonts w:ascii="Times New Roman" w:eastAsia="Times New Roman" w:hAnsi="Times New Roman" w:cs="Times New Roman"/>
                  <w:color w:val="222222"/>
                  <w:shd w:val="clear" w:color="auto" w:fill="FFFFFF"/>
                  <w:lang w:eastAsia="en-IN"/>
                </w:rPr>
              </w:rPrChange>
            </w:rPr>
            <w:delText xml:space="preserve">on </w:delText>
          </w:r>
        </w:del>
        <w:r w:rsidR="00C805E1" w:rsidRPr="00EB6572">
          <w:rPr>
            <w:rFonts w:ascii="Times New Roman" w:eastAsia="Times New Roman" w:hAnsi="Times New Roman" w:cs="Times New Roman"/>
            <w:shd w:val="clear" w:color="auto" w:fill="FFFFFF"/>
            <w:lang w:eastAsia="en-IN"/>
            <w:rPrChange w:id="237" w:author="Author" w:date="2019-10-15T09:29:00Z">
              <w:rPr>
                <w:rFonts w:ascii="Times New Roman" w:eastAsia="Times New Roman" w:hAnsi="Times New Roman" w:cs="Times New Roman"/>
                <w:color w:val="222222"/>
                <w:shd w:val="clear" w:color="auto" w:fill="FFFFFF"/>
                <w:lang w:eastAsia="en-IN"/>
              </w:rPr>
            </w:rPrChange>
          </w:rPr>
          <w:t xml:space="preserve">created dynamic web </w:t>
        </w:r>
      </w:ins>
      <w:ins w:id="238" w:author="vishnu ishpujani" w:date="2019-10-02T18:26:00Z">
        <w:r w:rsidR="00C805E1" w:rsidRPr="00EB6572">
          <w:rPr>
            <w:rFonts w:ascii="Times New Roman" w:eastAsia="Times New Roman" w:hAnsi="Times New Roman" w:cs="Times New Roman"/>
            <w:shd w:val="clear" w:color="auto" w:fill="FFFFFF"/>
            <w:lang w:eastAsia="en-IN"/>
            <w:rPrChange w:id="239" w:author="Author" w:date="2019-10-15T09:29:00Z">
              <w:rPr>
                <w:rFonts w:ascii="Times New Roman" w:eastAsia="Times New Roman" w:hAnsi="Times New Roman" w:cs="Times New Roman"/>
                <w:color w:val="222222"/>
                <w:shd w:val="clear" w:color="auto" w:fill="FFFFFF"/>
                <w:lang w:eastAsia="en-IN"/>
              </w:rPr>
            </w:rPrChange>
          </w:rPr>
          <w:t>pages.</w:t>
        </w:r>
      </w:ins>
      <w:r w:rsidRPr="00EB6572">
        <w:rPr>
          <w:rFonts w:ascii="Times New Roman" w:eastAsia="Times New Roman" w:hAnsi="Times New Roman" w:cs="Times New Roman"/>
          <w:shd w:val="clear" w:color="auto" w:fill="FFFFFF"/>
          <w:lang w:eastAsia="en-IN"/>
          <w:rPrChange w:id="240" w:author="Author" w:date="2019-10-15T09:29:00Z">
            <w:rPr>
              <w:rFonts w:ascii="Arial" w:eastAsia="Times New Roman" w:hAnsi="Arial" w:cs="Arial"/>
              <w:color w:val="222222"/>
              <w:sz w:val="24"/>
              <w:szCs w:val="24"/>
              <w:shd w:val="clear" w:color="auto" w:fill="FFFFFF"/>
              <w:lang w:eastAsia="en-IN"/>
            </w:rPr>
          </w:rPrChange>
        </w:rPr>
        <w:t> </w:t>
      </w:r>
      <w:ins w:id="241" w:author="Author" w:date="2019-10-11T12:57:00Z">
        <w:r w:rsidR="00A37EAC" w:rsidRPr="00EB6572">
          <w:rPr>
            <w:rFonts w:ascii="Times New Roman" w:eastAsia="Times New Roman" w:hAnsi="Times New Roman" w:cs="Times New Roman"/>
            <w:shd w:val="clear" w:color="auto" w:fill="FFFFFF"/>
            <w:lang w:eastAsia="en-IN"/>
            <w:rPrChange w:id="242" w:author="Author" w:date="2019-10-15T09:29:00Z">
              <w:rPr>
                <w:rFonts w:ascii="Times New Roman" w:eastAsia="Times New Roman" w:hAnsi="Times New Roman" w:cs="Times New Roman"/>
                <w:color w:val="222222"/>
                <w:shd w:val="clear" w:color="auto" w:fill="FFFFFF"/>
                <w:lang w:eastAsia="en-IN"/>
              </w:rPr>
            </w:rPrChange>
          </w:rPr>
          <w:t xml:space="preserve">Our efforts </w:t>
        </w:r>
      </w:ins>
      <w:del w:id="243" w:author="Author" w:date="2019-10-11T12:58:00Z">
        <w:r w:rsidRPr="00EB6572">
          <w:rPr>
            <w:rFonts w:ascii="Times New Roman" w:eastAsia="Times New Roman" w:hAnsi="Times New Roman" w:cs="Times New Roman"/>
            <w:shd w:val="clear" w:color="auto" w:fill="FFFFFF"/>
            <w:lang w:eastAsia="en-IN"/>
            <w:rPrChange w:id="244" w:author="Author" w:date="2019-10-15T09:29:00Z">
              <w:rPr>
                <w:rFonts w:ascii="Arial" w:eastAsia="Times New Roman" w:hAnsi="Arial" w:cs="Arial"/>
                <w:color w:val="222222"/>
                <w:sz w:val="24"/>
                <w:szCs w:val="24"/>
                <w:shd w:val="clear" w:color="auto" w:fill="FFFFFF"/>
                <w:lang w:eastAsia="en-IN"/>
              </w:rPr>
            </w:rPrChange>
          </w:rPr>
          <w:delText xml:space="preserve">I and my team got </w:delText>
        </w:r>
      </w:del>
      <w:ins w:id="245" w:author="Author" w:date="2019-10-11T12:58:00Z">
        <w:r w:rsidR="00A37EAC" w:rsidRPr="00EB6572">
          <w:rPr>
            <w:rFonts w:ascii="Times New Roman" w:eastAsia="Times New Roman" w:hAnsi="Times New Roman" w:cs="Times New Roman"/>
            <w:shd w:val="clear" w:color="auto" w:fill="FFFFFF"/>
            <w:lang w:eastAsia="en-IN"/>
            <w:rPrChange w:id="246" w:author="Author" w:date="2019-10-15T09:29:00Z">
              <w:rPr>
                <w:rFonts w:ascii="Times New Roman" w:eastAsia="Times New Roman" w:hAnsi="Times New Roman" w:cs="Times New Roman"/>
                <w:color w:val="222222"/>
                <w:shd w:val="clear" w:color="auto" w:fill="FFFFFF"/>
                <w:lang w:eastAsia="en-IN"/>
              </w:rPr>
            </w:rPrChange>
          </w:rPr>
          <w:t xml:space="preserve">were </w:t>
        </w:r>
      </w:ins>
      <w:r w:rsidRPr="00EB6572">
        <w:rPr>
          <w:rFonts w:ascii="Times New Roman" w:eastAsia="Times New Roman" w:hAnsi="Times New Roman" w:cs="Times New Roman"/>
          <w:shd w:val="clear" w:color="auto" w:fill="FFFFFF"/>
          <w:lang w:eastAsia="en-IN"/>
          <w:rPrChange w:id="247" w:author="Author" w:date="2019-10-15T09:29:00Z">
            <w:rPr>
              <w:rFonts w:ascii="Arial" w:eastAsia="Times New Roman" w:hAnsi="Arial" w:cs="Arial"/>
              <w:color w:val="222222"/>
              <w:sz w:val="24"/>
              <w:szCs w:val="24"/>
              <w:shd w:val="clear" w:color="auto" w:fill="FFFFFF"/>
              <w:lang w:eastAsia="en-IN"/>
            </w:rPr>
          </w:rPrChange>
        </w:rPr>
        <w:t xml:space="preserve">appreciated by </w:t>
      </w:r>
      <w:del w:id="248" w:author="Author" w:date="2019-10-11T12:58:00Z">
        <w:r w:rsidRPr="00EB6572">
          <w:rPr>
            <w:rFonts w:ascii="Times New Roman" w:eastAsia="Times New Roman" w:hAnsi="Times New Roman" w:cs="Times New Roman"/>
            <w:shd w:val="clear" w:color="auto" w:fill="FFFFFF"/>
            <w:lang w:eastAsia="en-IN"/>
            <w:rPrChange w:id="249" w:author="Author" w:date="2019-10-15T09:29:00Z">
              <w:rPr>
                <w:rFonts w:ascii="Arial" w:eastAsia="Times New Roman" w:hAnsi="Arial" w:cs="Arial"/>
                <w:color w:val="222222"/>
                <w:sz w:val="24"/>
                <w:szCs w:val="24"/>
                <w:shd w:val="clear" w:color="auto" w:fill="FFFFFF"/>
                <w:lang w:eastAsia="en-IN"/>
              </w:rPr>
            </w:rPrChange>
          </w:rPr>
          <w:delText xml:space="preserve">my </w:delText>
        </w:r>
      </w:del>
      <w:ins w:id="250" w:author="Author" w:date="2019-10-11T12:58:00Z">
        <w:r w:rsidR="00A37EAC" w:rsidRPr="00EB6572">
          <w:rPr>
            <w:rFonts w:ascii="Times New Roman" w:eastAsia="Times New Roman" w:hAnsi="Times New Roman" w:cs="Times New Roman"/>
            <w:shd w:val="clear" w:color="auto" w:fill="FFFFFF"/>
            <w:lang w:eastAsia="en-IN"/>
            <w:rPrChange w:id="251" w:author="Author" w:date="2019-10-15T09:29:00Z">
              <w:rPr>
                <w:rFonts w:ascii="Times New Roman" w:eastAsia="Times New Roman" w:hAnsi="Times New Roman" w:cs="Times New Roman"/>
                <w:color w:val="222222"/>
                <w:shd w:val="clear" w:color="auto" w:fill="FFFFFF"/>
                <w:lang w:eastAsia="en-IN"/>
              </w:rPr>
            </w:rPrChange>
          </w:rPr>
          <w:t xml:space="preserve">the </w:t>
        </w:r>
      </w:ins>
      <w:r w:rsidRPr="00EB6572">
        <w:rPr>
          <w:rFonts w:ascii="Times New Roman" w:eastAsia="Times New Roman" w:hAnsi="Times New Roman" w:cs="Times New Roman"/>
          <w:shd w:val="clear" w:color="auto" w:fill="FFFFFF"/>
          <w:lang w:eastAsia="en-IN"/>
          <w:rPrChange w:id="252" w:author="Author" w:date="2019-10-15T09:29:00Z">
            <w:rPr>
              <w:rFonts w:ascii="Arial" w:eastAsia="Times New Roman" w:hAnsi="Arial" w:cs="Arial"/>
              <w:color w:val="222222"/>
              <w:sz w:val="24"/>
              <w:szCs w:val="24"/>
              <w:shd w:val="clear" w:color="auto" w:fill="FFFFFF"/>
              <w:lang w:eastAsia="en-IN"/>
            </w:rPr>
          </w:rPrChange>
        </w:rPr>
        <w:t>H</w:t>
      </w:r>
      <w:ins w:id="253" w:author="Author" w:date="2019-10-01T11:00:00Z">
        <w:r w:rsidR="001F16B1" w:rsidRPr="00EB6572">
          <w:rPr>
            <w:rFonts w:ascii="Times New Roman" w:eastAsia="Times New Roman" w:hAnsi="Times New Roman" w:cs="Times New Roman"/>
            <w:shd w:val="clear" w:color="auto" w:fill="FFFFFF"/>
            <w:lang w:eastAsia="en-IN"/>
            <w:rPrChange w:id="254" w:author="Author" w:date="2019-10-15T09:29:00Z">
              <w:rPr>
                <w:rFonts w:ascii="Times New Roman" w:eastAsia="Times New Roman" w:hAnsi="Times New Roman" w:cs="Times New Roman"/>
                <w:color w:val="222222"/>
                <w:shd w:val="clear" w:color="auto" w:fill="FFFFFF"/>
                <w:lang w:eastAsia="en-IN"/>
              </w:rPr>
            </w:rPrChange>
          </w:rPr>
          <w:t xml:space="preserve">OD </w:t>
        </w:r>
      </w:ins>
      <w:del w:id="255" w:author="Author" w:date="2019-10-01T11:00:00Z">
        <w:r w:rsidRPr="00EB6572">
          <w:rPr>
            <w:rFonts w:ascii="Times New Roman" w:eastAsia="Times New Roman" w:hAnsi="Times New Roman" w:cs="Times New Roman"/>
            <w:shd w:val="clear" w:color="auto" w:fill="FFFFFF"/>
            <w:lang w:eastAsia="en-IN"/>
            <w:rPrChange w:id="256" w:author="Author" w:date="2019-10-15T09:29:00Z">
              <w:rPr>
                <w:rFonts w:ascii="Arial" w:eastAsia="Times New Roman" w:hAnsi="Arial" w:cs="Arial"/>
                <w:color w:val="222222"/>
                <w:sz w:val="24"/>
                <w:szCs w:val="24"/>
                <w:shd w:val="clear" w:color="auto" w:fill="FFFFFF"/>
                <w:lang w:eastAsia="en-IN"/>
              </w:rPr>
            </w:rPrChange>
          </w:rPr>
          <w:delText xml:space="preserve">ead of the Department </w:delText>
        </w:r>
      </w:del>
      <w:r w:rsidRPr="00EB6572">
        <w:rPr>
          <w:rFonts w:ascii="Times New Roman" w:eastAsia="Times New Roman" w:hAnsi="Times New Roman" w:cs="Times New Roman"/>
          <w:shd w:val="clear" w:color="auto" w:fill="FFFFFF"/>
          <w:lang w:eastAsia="en-IN"/>
          <w:rPrChange w:id="257" w:author="Author" w:date="2019-10-15T09:29:00Z">
            <w:rPr>
              <w:rFonts w:ascii="Arial" w:eastAsia="Times New Roman" w:hAnsi="Arial" w:cs="Arial"/>
              <w:color w:val="222222"/>
              <w:sz w:val="24"/>
              <w:szCs w:val="24"/>
              <w:shd w:val="clear" w:color="auto" w:fill="FFFFFF"/>
              <w:lang w:eastAsia="en-IN"/>
            </w:rPr>
          </w:rPrChange>
        </w:rPr>
        <w:t xml:space="preserve">and </w:t>
      </w:r>
      <w:ins w:id="258" w:author="Author" w:date="2019-10-11T12:58:00Z">
        <w:r w:rsidR="00A37EAC" w:rsidRPr="00EB6572">
          <w:rPr>
            <w:rFonts w:ascii="Times New Roman" w:eastAsia="Times New Roman" w:hAnsi="Times New Roman" w:cs="Times New Roman"/>
            <w:shd w:val="clear" w:color="auto" w:fill="FFFFFF"/>
            <w:lang w:eastAsia="en-IN"/>
            <w:rPrChange w:id="259" w:author="Author" w:date="2019-10-15T09:29:00Z">
              <w:rPr>
                <w:rFonts w:ascii="Times New Roman" w:eastAsia="Times New Roman" w:hAnsi="Times New Roman" w:cs="Times New Roman"/>
                <w:color w:val="222222"/>
                <w:shd w:val="clear" w:color="auto" w:fill="FFFFFF"/>
                <w:lang w:eastAsia="en-IN"/>
              </w:rPr>
            </w:rPrChange>
          </w:rPr>
          <w:t>entire f</w:t>
        </w:r>
      </w:ins>
      <w:del w:id="260" w:author="Author" w:date="2019-10-11T12:58:00Z">
        <w:r w:rsidRPr="00EB6572">
          <w:rPr>
            <w:rFonts w:ascii="Times New Roman" w:eastAsia="Times New Roman" w:hAnsi="Times New Roman" w:cs="Times New Roman"/>
            <w:shd w:val="clear" w:color="auto" w:fill="FFFFFF"/>
            <w:lang w:eastAsia="en-IN"/>
            <w:rPrChange w:id="261" w:author="Author" w:date="2019-10-15T09:29:00Z">
              <w:rPr>
                <w:rFonts w:ascii="Arial" w:eastAsia="Times New Roman" w:hAnsi="Arial" w:cs="Arial"/>
                <w:color w:val="222222"/>
                <w:sz w:val="24"/>
                <w:szCs w:val="24"/>
                <w:shd w:val="clear" w:color="auto" w:fill="FFFFFF"/>
                <w:lang w:eastAsia="en-IN"/>
              </w:rPr>
            </w:rPrChange>
          </w:rPr>
          <w:delText>F</w:delText>
        </w:r>
      </w:del>
      <w:r w:rsidRPr="00EB6572">
        <w:rPr>
          <w:rFonts w:ascii="Times New Roman" w:eastAsia="Times New Roman" w:hAnsi="Times New Roman" w:cs="Times New Roman"/>
          <w:shd w:val="clear" w:color="auto" w:fill="FFFFFF"/>
          <w:lang w:eastAsia="en-IN"/>
          <w:rPrChange w:id="262" w:author="Author" w:date="2019-10-15T09:29:00Z">
            <w:rPr>
              <w:rFonts w:ascii="Arial" w:eastAsia="Times New Roman" w:hAnsi="Arial" w:cs="Arial"/>
              <w:color w:val="222222"/>
              <w:sz w:val="24"/>
              <w:szCs w:val="24"/>
              <w:shd w:val="clear" w:color="auto" w:fill="FFFFFF"/>
              <w:lang w:eastAsia="en-IN"/>
            </w:rPr>
          </w:rPrChange>
        </w:rPr>
        <w:t>aculty</w:t>
      </w:r>
      <w:del w:id="263" w:author="Author" w:date="2019-10-11T12:58:00Z">
        <w:r w:rsidRPr="00EB6572">
          <w:rPr>
            <w:rFonts w:ascii="Times New Roman" w:eastAsia="Times New Roman" w:hAnsi="Times New Roman" w:cs="Times New Roman"/>
            <w:shd w:val="clear" w:color="auto" w:fill="FFFFFF"/>
            <w:lang w:eastAsia="en-IN"/>
            <w:rPrChange w:id="264" w:author="Author" w:date="2019-10-15T09:29:00Z">
              <w:rPr>
                <w:rFonts w:ascii="Arial" w:eastAsia="Times New Roman" w:hAnsi="Arial" w:cs="Arial"/>
                <w:color w:val="222222"/>
                <w:sz w:val="24"/>
                <w:szCs w:val="24"/>
                <w:shd w:val="clear" w:color="auto" w:fill="FFFFFF"/>
                <w:lang w:eastAsia="en-IN"/>
              </w:rPr>
            </w:rPrChange>
          </w:rPr>
          <w:delText xml:space="preserve"> for our work</w:delText>
        </w:r>
      </w:del>
      <w:r w:rsidRPr="00EB6572">
        <w:rPr>
          <w:rFonts w:ascii="Times New Roman" w:eastAsia="Times New Roman" w:hAnsi="Times New Roman" w:cs="Times New Roman"/>
          <w:shd w:val="clear" w:color="auto" w:fill="FFFFFF"/>
          <w:lang w:eastAsia="en-IN"/>
          <w:rPrChange w:id="265" w:author="Author" w:date="2019-10-15T09:29:00Z">
            <w:rPr>
              <w:rFonts w:ascii="Arial" w:eastAsia="Times New Roman" w:hAnsi="Arial" w:cs="Arial"/>
              <w:color w:val="222222"/>
              <w:sz w:val="24"/>
              <w:szCs w:val="24"/>
              <w:shd w:val="clear" w:color="auto" w:fill="FFFFFF"/>
              <w:lang w:eastAsia="en-IN"/>
            </w:rPr>
          </w:rPrChange>
        </w:rPr>
        <w:t>.</w:t>
      </w:r>
      <w:ins w:id="266" w:author="Author" w:date="2019-10-11T13:12:00Z">
        <w:r w:rsidR="00B1791E" w:rsidRPr="00EB6572">
          <w:rPr>
            <w:rFonts w:ascii="Times New Roman" w:eastAsia="Times New Roman" w:hAnsi="Times New Roman" w:cs="Times New Roman"/>
            <w:shd w:val="clear" w:color="auto" w:fill="FFFFFF"/>
            <w:lang w:eastAsia="en-IN"/>
            <w:rPrChange w:id="267" w:author="Author" w:date="2019-10-15T09:29:00Z">
              <w:rPr>
                <w:rFonts w:ascii="Times New Roman" w:eastAsia="Times New Roman" w:hAnsi="Times New Roman" w:cs="Times New Roman"/>
                <w:color w:val="222222"/>
                <w:shd w:val="clear" w:color="auto" w:fill="FFFFFF"/>
                <w:lang w:eastAsia="en-IN"/>
              </w:rPr>
            </w:rPrChange>
          </w:rPr>
          <w:t xml:space="preserve"> The same semester, I also earned a Certificate of Optical Fiber Technician conducted by Telecom Sector Skill Council for Skill Development in Electronics System Design and Manufacturing, conducted by the Ministry of Communication and Information Technology, Government of India. </w:t>
        </w:r>
      </w:ins>
    </w:p>
    <w:p w:rsidR="007A419C" w:rsidRDefault="00B93CCF">
      <w:pPr>
        <w:pStyle w:val="CommentText"/>
        <w:jc w:val="both"/>
        <w:rPr>
          <w:ins w:id="268" w:author="vishnu ishpujani" w:date="2019-10-21T06:29:00Z"/>
          <w:rFonts w:ascii="Times New Roman" w:eastAsia="Times New Roman" w:hAnsi="Times New Roman" w:cs="Times New Roman"/>
          <w:sz w:val="22"/>
          <w:szCs w:val="22"/>
          <w:shd w:val="clear" w:color="auto" w:fill="FFFFFF"/>
          <w:lang w:eastAsia="en-IN"/>
        </w:rPr>
      </w:pPr>
      <w:r w:rsidRPr="00EB6572">
        <w:rPr>
          <w:rFonts w:ascii="Times New Roman" w:eastAsia="Times New Roman" w:hAnsi="Times New Roman" w:cs="Times New Roman"/>
          <w:sz w:val="22"/>
          <w:szCs w:val="22"/>
          <w:lang w:eastAsia="en-IN"/>
          <w:rPrChange w:id="269" w:author="Author" w:date="2019-10-15T09:29:00Z">
            <w:rPr>
              <w:rFonts w:ascii="Arial" w:eastAsia="Times New Roman" w:hAnsi="Arial" w:cs="Arial"/>
              <w:color w:val="222222"/>
              <w:sz w:val="24"/>
              <w:szCs w:val="24"/>
              <w:lang w:eastAsia="en-IN"/>
            </w:rPr>
          </w:rPrChange>
        </w:rPr>
        <w:br/>
      </w:r>
      <w:del w:id="270" w:author="Author" w:date="2019-10-01T11:01:00Z">
        <w:r w:rsidRPr="00EB6572">
          <w:rPr>
            <w:rFonts w:ascii="Times New Roman" w:eastAsia="Times New Roman" w:hAnsi="Times New Roman" w:cs="Times New Roman"/>
            <w:sz w:val="22"/>
            <w:szCs w:val="22"/>
            <w:shd w:val="clear" w:color="auto" w:fill="FFFFFF"/>
            <w:lang w:eastAsia="en-IN"/>
            <w:rPrChange w:id="271" w:author="Author" w:date="2019-10-15T09:29:00Z">
              <w:rPr>
                <w:rFonts w:ascii="Arial" w:eastAsia="Times New Roman" w:hAnsi="Arial" w:cs="Arial"/>
                <w:color w:val="222222"/>
                <w:sz w:val="24"/>
                <w:szCs w:val="24"/>
                <w:shd w:val="clear" w:color="auto" w:fill="FFFFFF"/>
                <w:lang w:eastAsia="en-IN"/>
              </w:rPr>
            </w:rPrChange>
          </w:rPr>
          <w:delText> </w:delText>
        </w:r>
        <w:r w:rsidRPr="00EB6572">
          <w:rPr>
            <w:rFonts w:ascii="Times New Roman" w:eastAsia="Times New Roman" w:hAnsi="Times New Roman" w:cs="Times New Roman"/>
            <w:sz w:val="22"/>
            <w:szCs w:val="22"/>
            <w:lang w:eastAsia="en-IN"/>
            <w:rPrChange w:id="272"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z w:val="22"/>
            <w:szCs w:val="22"/>
            <w:shd w:val="clear" w:color="auto" w:fill="FFFFFF"/>
            <w:lang w:eastAsia="en-IN"/>
            <w:rPrChange w:id="273" w:author="Author" w:date="2019-10-15T09:29:00Z">
              <w:rPr>
                <w:rFonts w:ascii="Arial" w:eastAsia="Times New Roman" w:hAnsi="Arial" w:cs="Arial"/>
                <w:color w:val="222222"/>
                <w:sz w:val="24"/>
                <w:szCs w:val="24"/>
                <w:shd w:val="clear" w:color="auto" w:fill="FFFFFF"/>
                <w:lang w:eastAsia="en-IN"/>
              </w:rPr>
            </w:rPrChange>
          </w:rPr>
          <w:delText> </w:delText>
        </w:r>
      </w:del>
      <w:ins w:id="274" w:author="vishnu ishpujani" w:date="2019-10-21T06:29:00Z">
        <w:r w:rsidR="007A419C">
          <w:rPr>
            <w:rFonts w:ascii="Times New Roman" w:eastAsia="Times New Roman" w:hAnsi="Times New Roman" w:cs="Times New Roman"/>
            <w:sz w:val="22"/>
            <w:szCs w:val="22"/>
            <w:shd w:val="clear" w:color="auto" w:fill="FFFFFF"/>
            <w:lang w:eastAsia="en-IN"/>
          </w:rPr>
          <w:t xml:space="preserve">I broadened my ken of knowledge further through leading various other projects. I worked in a team of two to develop a Music Playlist Web App. Leading the front-end development of the website single-handedly, I coded from scratch using HTML, CSS, JavaScript, and JQuery. In the fifth semester, I developed a desktop application, 'Domain-Specific Knowledge Analyzer,' that puts forward questions in the form of MCQ's and </w:t>
        </w:r>
        <w:proofErr w:type="spellStart"/>
        <w:r w:rsidR="007A419C">
          <w:rPr>
            <w:rFonts w:ascii="Times New Roman" w:eastAsia="Times New Roman" w:hAnsi="Times New Roman" w:cs="Times New Roman"/>
            <w:sz w:val="22"/>
            <w:szCs w:val="22"/>
            <w:shd w:val="clear" w:color="auto" w:fill="FFFFFF"/>
            <w:lang w:eastAsia="en-IN"/>
          </w:rPr>
          <w:t>analyzes</w:t>
        </w:r>
        <w:proofErr w:type="spellEnd"/>
        <w:r w:rsidR="007A419C">
          <w:rPr>
            <w:rFonts w:ascii="Times New Roman" w:eastAsia="Times New Roman" w:hAnsi="Times New Roman" w:cs="Times New Roman"/>
            <w:sz w:val="22"/>
            <w:szCs w:val="22"/>
            <w:shd w:val="clear" w:color="auto" w:fill="FFFFFF"/>
            <w:lang w:eastAsia="en-IN"/>
          </w:rPr>
          <w:t xml:space="preserve"> the user's knowledge. It was used practically to test students who wanted to join the college’s computer science club, Kerberos Technical Team. In the sixth semester,</w:t>
        </w:r>
        <w:r w:rsidR="007A419C">
          <w:rPr>
            <w:rFonts w:ascii="Times New Roman" w:hAnsi="Times New Roman" w:cs="Times New Roman"/>
            <w:sz w:val="22"/>
            <w:szCs w:val="22"/>
          </w:rPr>
          <w:t xml:space="preserve"> I built an </w:t>
        </w:r>
        <w:r w:rsidR="007A419C">
          <w:rPr>
            <w:rFonts w:ascii="Times New Roman" w:eastAsia="Times New Roman" w:hAnsi="Times New Roman" w:cs="Times New Roman"/>
            <w:sz w:val="22"/>
            <w:szCs w:val="22"/>
            <w:shd w:val="clear" w:color="auto" w:fill="FFFFFF"/>
            <w:lang w:eastAsia="en-IN"/>
          </w:rPr>
          <w:t xml:space="preserve">online blog app, using </w:t>
        </w:r>
        <w:r w:rsidR="007A419C">
          <w:rPr>
            <w:rFonts w:ascii="Times New Roman" w:hAnsi="Times New Roman" w:cs="Times New Roman"/>
            <w:sz w:val="22"/>
            <w:szCs w:val="22"/>
          </w:rPr>
          <w:t xml:space="preserve">HTML, CSS, </w:t>
        </w:r>
        <w:proofErr w:type="spellStart"/>
        <w:r w:rsidR="007A419C">
          <w:rPr>
            <w:rFonts w:ascii="Times New Roman" w:hAnsi="Times New Roman" w:cs="Times New Roman"/>
            <w:sz w:val="22"/>
            <w:szCs w:val="22"/>
          </w:rPr>
          <w:t>Javascript</w:t>
        </w:r>
        <w:proofErr w:type="spellEnd"/>
        <w:r w:rsidR="007A419C">
          <w:rPr>
            <w:rFonts w:ascii="Times New Roman" w:hAnsi="Times New Roman" w:cs="Times New Roman"/>
            <w:sz w:val="22"/>
            <w:szCs w:val="22"/>
          </w:rPr>
          <w:t xml:space="preserve">, and </w:t>
        </w:r>
        <w:proofErr w:type="spellStart"/>
        <w:r w:rsidR="007A419C">
          <w:rPr>
            <w:rFonts w:ascii="Times New Roman" w:hAnsi="Times New Roman" w:cs="Times New Roman"/>
            <w:sz w:val="22"/>
            <w:szCs w:val="22"/>
          </w:rPr>
          <w:t>Jquery</w:t>
        </w:r>
        <w:proofErr w:type="spellEnd"/>
        <w:r w:rsidR="007A419C">
          <w:rPr>
            <w:rFonts w:ascii="Times New Roman" w:hAnsi="Times New Roman" w:cs="Times New Roman"/>
            <w:sz w:val="22"/>
            <w:szCs w:val="22"/>
          </w:rPr>
          <w:t xml:space="preserve"> in front-end and Node on backend using </w:t>
        </w:r>
        <w:proofErr w:type="spellStart"/>
        <w:r w:rsidR="007A419C">
          <w:rPr>
            <w:rFonts w:ascii="Times New Roman" w:hAnsi="Times New Roman" w:cs="Times New Roman"/>
            <w:sz w:val="22"/>
            <w:szCs w:val="22"/>
          </w:rPr>
          <w:t>mongoDB</w:t>
        </w:r>
        <w:proofErr w:type="spellEnd"/>
        <w:r w:rsidR="007A419C">
          <w:rPr>
            <w:rFonts w:ascii="Times New Roman" w:hAnsi="Times New Roman" w:cs="Times New Roman"/>
            <w:sz w:val="22"/>
            <w:szCs w:val="22"/>
          </w:rPr>
          <w:t xml:space="preserve"> as a database</w:t>
        </w:r>
        <w:r w:rsidR="007A419C">
          <w:rPr>
            <w:rFonts w:ascii="Times New Roman" w:eastAsia="Times New Roman" w:hAnsi="Times New Roman" w:cs="Times New Roman"/>
            <w:sz w:val="22"/>
            <w:szCs w:val="22"/>
            <w:shd w:val="clear" w:color="auto" w:fill="FFFFFF"/>
            <w:lang w:eastAsia="en-IN"/>
          </w:rPr>
          <w:t>. I have learnt this on my own to widen my knowledge.</w:t>
        </w:r>
      </w:ins>
    </w:p>
    <w:p w:rsidR="00696227" w:rsidRPr="00EB6572" w:rsidDel="007A419C" w:rsidRDefault="00B93CCF">
      <w:pPr>
        <w:pStyle w:val="CommentText"/>
        <w:jc w:val="both"/>
        <w:rPr>
          <w:ins w:id="275" w:author="Author" w:date="2019-10-15T09:06:00Z"/>
          <w:del w:id="276" w:author="vishnu ishpujani" w:date="2019-10-21T06:29:00Z"/>
          <w:rFonts w:ascii="Times New Roman" w:eastAsia="Times New Roman" w:hAnsi="Times New Roman" w:cs="Times New Roman"/>
          <w:shd w:val="clear" w:color="auto" w:fill="FFFFFF"/>
          <w:lang w:eastAsia="en-IN"/>
          <w:rPrChange w:id="277" w:author="Author" w:date="2019-10-15T09:29:00Z">
            <w:rPr>
              <w:ins w:id="278" w:author="Author" w:date="2019-10-15T09:06:00Z"/>
              <w:del w:id="279" w:author="vishnu ishpujani" w:date="2019-10-21T06:29:00Z"/>
              <w:rFonts w:ascii="Times New Roman" w:eastAsia="Times New Roman" w:hAnsi="Times New Roman" w:cs="Times New Roman"/>
              <w:color w:val="222222"/>
              <w:shd w:val="clear" w:color="auto" w:fill="FFFFFF"/>
              <w:lang w:eastAsia="en-IN"/>
            </w:rPr>
          </w:rPrChange>
        </w:rPr>
        <w:pPrChange w:id="280" w:author="Author" w:date="2019-10-11T13:08:00Z">
          <w:pPr>
            <w:spacing w:after="0" w:line="240" w:lineRule="auto"/>
          </w:pPr>
        </w:pPrChange>
      </w:pPr>
      <w:del w:id="28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2" w:author="Author" w:date="2019-10-15T09:29:00Z">
              <w:rPr>
                <w:rFonts w:ascii="Arial" w:eastAsia="Times New Roman" w:hAnsi="Arial" w:cs="Arial"/>
                <w:color w:val="222222"/>
                <w:sz w:val="24"/>
                <w:szCs w:val="24"/>
                <w:shd w:val="clear" w:color="auto" w:fill="FFFFFF"/>
                <w:lang w:eastAsia="en-IN"/>
              </w:rPr>
            </w:rPrChange>
          </w:rPr>
          <w:delText>I</w:delText>
        </w:r>
      </w:del>
      <w:ins w:id="283" w:author="Author" w:date="2019-10-15T09:05:00Z">
        <w:del w:id="284" w:author="vishnu ishpujani" w:date="2019-10-21T06:29:00Z">
          <w:r w:rsidR="00696227" w:rsidRPr="00EB6572" w:rsidDel="007A419C">
            <w:rPr>
              <w:rFonts w:ascii="Times New Roman" w:eastAsia="Times New Roman" w:hAnsi="Times New Roman" w:cs="Times New Roman"/>
              <w:shd w:val="clear" w:color="auto" w:fill="FFFFFF"/>
              <w:lang w:eastAsia="en-IN"/>
              <w:rPrChange w:id="285"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28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87" w:author="Author" w:date="2019-10-15T09:29:00Z">
              <w:rPr>
                <w:rFonts w:ascii="Arial" w:eastAsia="Times New Roman" w:hAnsi="Arial" w:cs="Arial"/>
                <w:color w:val="222222"/>
                <w:sz w:val="24"/>
                <w:szCs w:val="24"/>
                <w:shd w:val="clear" w:color="auto" w:fill="FFFFFF"/>
                <w:lang w:eastAsia="en-IN"/>
              </w:rPr>
            </w:rPrChange>
          </w:rPr>
          <w:delText xml:space="preserve"> have had the opportunity to broaden</w:delText>
        </w:r>
      </w:del>
      <w:ins w:id="288" w:author="Author" w:date="2019-10-01T11:01:00Z">
        <w:del w:id="289" w:author="vishnu ishpujani" w:date="2019-10-21T06:29:00Z">
          <w:r w:rsidR="004D2B58" w:rsidRPr="00EB6572" w:rsidDel="007A419C">
            <w:rPr>
              <w:rFonts w:ascii="Times New Roman" w:eastAsia="Times New Roman" w:hAnsi="Times New Roman" w:cs="Times New Roman"/>
              <w:shd w:val="clear" w:color="auto" w:fill="FFFFFF"/>
              <w:lang w:eastAsia="en-IN"/>
              <w:rPrChange w:id="290" w:author="Author" w:date="2019-10-15T09:29:00Z">
                <w:rPr>
                  <w:rFonts w:ascii="Times New Roman" w:eastAsia="Times New Roman" w:hAnsi="Times New Roman" w:cs="Times New Roman"/>
                  <w:color w:val="222222"/>
                  <w:shd w:val="clear" w:color="auto" w:fill="FFFFFF"/>
                  <w:lang w:eastAsia="en-IN"/>
                </w:rPr>
              </w:rPrChange>
            </w:rPr>
            <w:delText>ed</w:delText>
          </w:r>
        </w:del>
      </w:ins>
      <w:del w:id="29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2" w:author="Author" w:date="2019-10-15T09:29:00Z">
              <w:rPr>
                <w:rFonts w:ascii="Arial" w:eastAsia="Times New Roman" w:hAnsi="Arial" w:cs="Arial"/>
                <w:color w:val="222222"/>
                <w:sz w:val="24"/>
                <w:szCs w:val="24"/>
                <w:shd w:val="clear" w:color="auto" w:fill="FFFFFF"/>
                <w:lang w:eastAsia="en-IN"/>
              </w:rPr>
            </w:rPrChange>
          </w:rPr>
          <w:delText xml:space="preserve"> my ken of knowledge </w:delText>
        </w:r>
      </w:del>
      <w:ins w:id="293" w:author="Author" w:date="2019-10-11T13:12:00Z">
        <w:del w:id="294" w:author="vishnu ishpujani" w:date="2019-10-21T06:29:00Z">
          <w:r w:rsidRPr="00EB6572" w:rsidDel="007A419C">
            <w:rPr>
              <w:rFonts w:ascii="Times New Roman" w:eastAsia="Times New Roman" w:hAnsi="Times New Roman" w:cs="Times New Roman"/>
              <w:shd w:val="clear" w:color="auto" w:fill="FFFFFF"/>
              <w:lang w:eastAsia="en-IN"/>
              <w:rPrChange w:id="295" w:author="Author" w:date="2019-10-15T09:29:00Z">
                <w:rPr>
                  <w:rFonts w:ascii="Times New Roman" w:eastAsia="Times New Roman" w:hAnsi="Times New Roman" w:cs="Times New Roman"/>
                  <w:color w:val="222222"/>
                  <w:shd w:val="clear" w:color="auto" w:fill="FFFFFF"/>
                  <w:lang w:eastAsia="en-IN"/>
                </w:rPr>
              </w:rPrChange>
            </w:rPr>
            <w:delText xml:space="preserve">further </w:delText>
          </w:r>
        </w:del>
      </w:ins>
      <w:del w:id="29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297" w:author="Author" w:date="2019-10-15T09:29:00Z">
              <w:rPr>
                <w:rFonts w:ascii="Arial" w:eastAsia="Times New Roman" w:hAnsi="Arial" w:cs="Arial"/>
                <w:color w:val="222222"/>
                <w:sz w:val="24"/>
                <w:szCs w:val="24"/>
                <w:shd w:val="clear" w:color="auto" w:fill="FFFFFF"/>
                <w:lang w:eastAsia="en-IN"/>
              </w:rPr>
            </w:rPrChange>
          </w:rPr>
          <w:delText xml:space="preserve">and expertise through </w:delText>
        </w:r>
      </w:del>
      <w:ins w:id="298" w:author="Author" w:date="2019-10-11T13:12:00Z">
        <w:del w:id="299" w:author="vishnu ishpujani" w:date="2019-10-21T06:29:00Z">
          <w:r w:rsidRPr="00EB6572" w:rsidDel="007A419C">
            <w:rPr>
              <w:rFonts w:ascii="Times New Roman" w:eastAsia="Times New Roman" w:hAnsi="Times New Roman" w:cs="Times New Roman"/>
              <w:shd w:val="clear" w:color="auto" w:fill="FFFFFF"/>
              <w:lang w:eastAsia="en-IN"/>
              <w:rPrChange w:id="300" w:author="Author" w:date="2019-10-15T09:29:00Z">
                <w:rPr>
                  <w:rFonts w:ascii="Times New Roman" w:eastAsia="Times New Roman" w:hAnsi="Times New Roman" w:cs="Times New Roman"/>
                  <w:color w:val="222222"/>
                  <w:shd w:val="clear" w:color="auto" w:fill="FFFFFF"/>
                  <w:lang w:eastAsia="en-IN"/>
                </w:rPr>
              </w:rPrChange>
            </w:rPr>
            <w:delText xml:space="preserve">leading </w:delText>
          </w:r>
        </w:del>
      </w:ins>
      <w:del w:id="30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2" w:author="Author" w:date="2019-10-15T09:29:00Z">
              <w:rPr>
                <w:rFonts w:ascii="Arial" w:eastAsia="Times New Roman" w:hAnsi="Arial" w:cs="Arial"/>
                <w:color w:val="222222"/>
                <w:sz w:val="24"/>
                <w:szCs w:val="24"/>
                <w:shd w:val="clear" w:color="auto" w:fill="FFFFFF"/>
                <w:lang w:eastAsia="en-IN"/>
              </w:rPr>
            </w:rPrChange>
          </w:rPr>
          <w:delText xml:space="preserve">various </w:delText>
        </w:r>
      </w:del>
      <w:ins w:id="303" w:author="Author" w:date="2019-10-01T11:01:00Z">
        <w:del w:id="304" w:author="vishnu ishpujani" w:date="2019-10-21T06:29:00Z">
          <w:r w:rsidRPr="00EB6572" w:rsidDel="007A419C">
            <w:rPr>
              <w:rFonts w:ascii="Times New Roman" w:eastAsia="Times New Roman" w:hAnsi="Times New Roman" w:cs="Times New Roman"/>
              <w:shd w:val="clear" w:color="auto" w:fill="FFFFFF"/>
              <w:lang w:eastAsia="en-IN"/>
              <w:rPrChange w:id="305" w:author="Author" w:date="2019-10-15T09:29:00Z">
                <w:rPr>
                  <w:rFonts w:ascii="Times New Roman" w:eastAsia="Times New Roman" w:hAnsi="Times New Roman" w:cs="Times New Roman"/>
                  <w:color w:val="222222"/>
                  <w:shd w:val="clear" w:color="auto" w:fill="FFFFFF"/>
                  <w:lang w:eastAsia="en-IN"/>
                </w:rPr>
              </w:rPrChange>
            </w:rPr>
            <w:delText xml:space="preserve">other </w:delText>
          </w:r>
        </w:del>
      </w:ins>
      <w:del w:id="30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07" w:author="Author" w:date="2019-10-15T09:29:00Z">
              <w:rPr>
                <w:rFonts w:ascii="Arial" w:eastAsia="Times New Roman" w:hAnsi="Arial" w:cs="Arial"/>
                <w:color w:val="222222"/>
                <w:sz w:val="24"/>
                <w:szCs w:val="24"/>
                <w:shd w:val="clear" w:color="auto" w:fill="FFFFFF"/>
                <w:lang w:eastAsia="en-IN"/>
              </w:rPr>
            </w:rPrChange>
          </w:rPr>
          <w:delText xml:space="preserve">projects during my undergraduate course. These projects helped me achieve a practical view of the theoretical subjects. In the fourth semester, I </w:delText>
        </w:r>
      </w:del>
      <w:ins w:id="308" w:author="Author" w:date="2019-10-01T11:02:00Z">
        <w:del w:id="309" w:author="vishnu ishpujani" w:date="2019-10-21T06:29:00Z">
          <w:r w:rsidRPr="00EB6572" w:rsidDel="007A419C">
            <w:rPr>
              <w:rFonts w:ascii="Times New Roman" w:eastAsia="Times New Roman" w:hAnsi="Times New Roman" w:cs="Times New Roman"/>
              <w:shd w:val="clear" w:color="auto" w:fill="FFFFFF"/>
              <w:lang w:eastAsia="en-IN"/>
              <w:rPrChange w:id="310" w:author="Author" w:date="2019-10-15T09:29:00Z">
                <w:rPr>
                  <w:rFonts w:ascii="Times New Roman" w:eastAsia="Times New Roman" w:hAnsi="Times New Roman" w:cs="Times New Roman"/>
                  <w:color w:val="222222"/>
                  <w:shd w:val="clear" w:color="auto" w:fill="FFFFFF"/>
                  <w:lang w:eastAsia="en-IN"/>
                </w:rPr>
              </w:rPrChange>
            </w:rPr>
            <w:delText xml:space="preserve">developed a desktop application, </w:delText>
          </w:r>
        </w:del>
      </w:ins>
      <w:del w:id="31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12" w:author="Author" w:date="2019-10-15T09:29:00Z">
              <w:rPr>
                <w:rFonts w:ascii="Arial" w:eastAsia="Times New Roman" w:hAnsi="Arial" w:cs="Arial"/>
                <w:color w:val="222222"/>
                <w:sz w:val="24"/>
                <w:szCs w:val="24"/>
                <w:shd w:val="clear" w:color="auto" w:fill="FFFFFF"/>
                <w:lang w:eastAsia="en-IN"/>
              </w:rPr>
            </w:rPrChange>
          </w:rPr>
          <w:delText>worked on a project named '</w:delText>
        </w:r>
        <w:bookmarkStart w:id="313" w:name="_Hlk21927389"/>
        <w:r w:rsidRPr="00EB6572" w:rsidDel="007A419C">
          <w:rPr>
            <w:rFonts w:ascii="Times New Roman" w:eastAsia="Times New Roman" w:hAnsi="Times New Roman" w:cs="Times New Roman"/>
            <w:sz w:val="22"/>
            <w:szCs w:val="22"/>
            <w:shd w:val="clear" w:color="auto" w:fill="FFFFFF"/>
            <w:lang w:eastAsia="en-IN"/>
            <w:rPrChange w:id="314" w:author="Author" w:date="2019-10-15T09:29:00Z">
              <w:rPr>
                <w:rFonts w:ascii="Arial" w:eastAsia="Times New Roman" w:hAnsi="Arial" w:cs="Arial"/>
                <w:color w:val="222222"/>
                <w:sz w:val="24"/>
                <w:szCs w:val="24"/>
                <w:shd w:val="clear" w:color="auto" w:fill="FFFFFF"/>
                <w:lang w:eastAsia="en-IN"/>
              </w:rPr>
            </w:rPrChange>
          </w:rPr>
          <w:delText>Domain-Specific Knowledge Analyzer</w:delText>
        </w:r>
      </w:del>
      <w:bookmarkEnd w:id="313"/>
      <w:ins w:id="315" w:author="Author" w:date="2019-10-01T11:02:00Z">
        <w:del w:id="316" w:author="vishnu ishpujani" w:date="2019-10-21T06:29:00Z">
          <w:r w:rsidRPr="00EB6572" w:rsidDel="007A419C">
            <w:rPr>
              <w:rFonts w:ascii="Times New Roman" w:eastAsia="Times New Roman" w:hAnsi="Times New Roman" w:cs="Times New Roman"/>
              <w:shd w:val="clear" w:color="auto" w:fill="FFFFFF"/>
              <w:lang w:eastAsia="en-IN"/>
              <w:rPrChange w:id="317" w:author="Author" w:date="2019-10-15T09:29:00Z">
                <w:rPr>
                  <w:rFonts w:ascii="Times New Roman" w:eastAsia="Times New Roman" w:hAnsi="Times New Roman" w:cs="Times New Roman"/>
                  <w:color w:val="222222"/>
                  <w:shd w:val="clear" w:color="auto" w:fill="FFFFFF"/>
                  <w:lang w:eastAsia="en-IN"/>
                </w:rPr>
              </w:rPrChange>
            </w:rPr>
            <w:delText>,</w:delText>
          </w:r>
        </w:del>
      </w:ins>
      <w:del w:id="31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19" w:author="Author" w:date="2019-10-15T09:29:00Z">
              <w:rPr>
                <w:rFonts w:ascii="Arial" w:eastAsia="Times New Roman" w:hAnsi="Arial" w:cs="Arial"/>
                <w:color w:val="222222"/>
                <w:sz w:val="24"/>
                <w:szCs w:val="24"/>
                <w:shd w:val="clear" w:color="auto" w:fill="FFFFFF"/>
                <w:lang w:eastAsia="en-IN"/>
              </w:rPr>
            </w:rPrChange>
          </w:rPr>
          <w:delText>'</w:delText>
        </w:r>
      </w:del>
      <w:ins w:id="320" w:author="Author" w:date="2019-10-15T09:05:00Z">
        <w:del w:id="321" w:author="vishnu ishpujani" w:date="2019-10-21T06:29:00Z">
          <w:r w:rsidR="00696227" w:rsidRPr="00EB6572" w:rsidDel="007A419C">
            <w:rPr>
              <w:rFonts w:ascii="Times New Roman" w:eastAsia="Times New Roman" w:hAnsi="Times New Roman" w:cs="Times New Roman"/>
              <w:shd w:val="clear" w:color="auto" w:fill="FFFFFF"/>
              <w:lang w:eastAsia="en-IN"/>
              <w:rPrChange w:id="322"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23"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24" w:author="Author" w:date="2019-10-15T09:29:00Z">
              <w:rPr>
                <w:rFonts w:ascii="Arial" w:eastAsia="Times New Roman" w:hAnsi="Arial" w:cs="Arial"/>
                <w:color w:val="222222"/>
                <w:sz w:val="24"/>
                <w:szCs w:val="24"/>
                <w:shd w:val="clear" w:color="auto" w:fill="FFFFFF"/>
                <w:lang w:eastAsia="en-IN"/>
              </w:rPr>
            </w:rPrChange>
          </w:rPr>
          <w:delText>.</w:delText>
        </w:r>
        <w:r w:rsidRPr="00EB6572" w:rsidDel="007A419C">
          <w:rPr>
            <w:rFonts w:ascii="Times New Roman" w:eastAsia="Times New Roman" w:hAnsi="Times New Roman" w:cs="Times New Roman"/>
            <w:sz w:val="22"/>
            <w:szCs w:val="22"/>
            <w:lang w:eastAsia="en-IN"/>
            <w:rPrChange w:id="325"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26" w:author="Author" w:date="2019-10-15T09:29:00Z">
              <w:rPr>
                <w:rFonts w:ascii="Arial" w:eastAsia="Times New Roman" w:hAnsi="Arial" w:cs="Arial"/>
                <w:color w:val="222222"/>
                <w:sz w:val="24"/>
                <w:szCs w:val="24"/>
                <w:shd w:val="clear" w:color="auto" w:fill="FFFFFF"/>
                <w:lang w:eastAsia="en-IN"/>
              </w:rPr>
            </w:rPrChange>
          </w:rPr>
          <w:delText xml:space="preserve"> It is adesktop application that puts forward questions in the form of MCQ's and hence analyzes the user's domain-specific knowledge. </w:delText>
        </w:r>
      </w:del>
      <w:ins w:id="327" w:author="Author" w:date="2019-10-11T13:02:00Z">
        <w:del w:id="328" w:author="vishnu ishpujani" w:date="2019-10-21T06:29:00Z">
          <w:r w:rsidRPr="00EB6572" w:rsidDel="007A419C">
            <w:rPr>
              <w:rFonts w:ascii="Times New Roman" w:eastAsia="Times New Roman" w:hAnsi="Times New Roman" w:cs="Times New Roman"/>
              <w:shd w:val="clear" w:color="auto" w:fill="FFFFFF"/>
              <w:lang w:eastAsia="en-IN"/>
              <w:rPrChange w:id="329" w:author="Author" w:date="2019-10-15T09:29:00Z">
                <w:rPr>
                  <w:rFonts w:ascii="Times New Roman" w:eastAsia="Times New Roman" w:hAnsi="Times New Roman" w:cs="Times New Roman"/>
                  <w:color w:val="222222"/>
                  <w:shd w:val="clear" w:color="auto" w:fill="FFFFFF"/>
                  <w:lang w:eastAsia="en-IN"/>
                </w:rPr>
              </w:rPrChange>
            </w:rPr>
            <w:delText xml:space="preserve">It </w:delText>
          </w:r>
        </w:del>
      </w:ins>
      <w:del w:id="33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1" w:author="Author" w:date="2019-10-15T09:29:00Z">
              <w:rPr>
                <w:rFonts w:ascii="Arial" w:eastAsia="Times New Roman" w:hAnsi="Arial" w:cs="Arial"/>
                <w:color w:val="222222"/>
                <w:sz w:val="24"/>
                <w:szCs w:val="24"/>
                <w:shd w:val="clear" w:color="auto" w:fill="FFFFFF"/>
                <w:lang w:eastAsia="en-IN"/>
              </w:rPr>
            </w:rPrChange>
          </w:rPr>
          <w:delText xml:space="preserve">The software has practical life applications and it was used </w:delText>
        </w:r>
      </w:del>
      <w:ins w:id="332" w:author="Author" w:date="2019-10-11T13:02:00Z">
        <w:del w:id="333" w:author="vishnu ishpujani" w:date="2019-10-21T06:29:00Z">
          <w:r w:rsidRPr="00EB6572" w:rsidDel="007A419C">
            <w:rPr>
              <w:rFonts w:ascii="Times New Roman" w:eastAsia="Times New Roman" w:hAnsi="Times New Roman" w:cs="Times New Roman"/>
              <w:shd w:val="clear" w:color="auto" w:fill="FFFFFF"/>
              <w:lang w:eastAsia="en-IN"/>
              <w:rPrChange w:id="334" w:author="Author" w:date="2019-10-15T09:29:00Z">
                <w:rPr>
                  <w:rFonts w:ascii="Times New Roman" w:eastAsia="Times New Roman" w:hAnsi="Times New Roman" w:cs="Times New Roman"/>
                  <w:color w:val="222222"/>
                  <w:shd w:val="clear" w:color="auto" w:fill="FFFFFF"/>
                  <w:lang w:eastAsia="en-IN"/>
                </w:rPr>
              </w:rPrChange>
            </w:rPr>
            <w:delText xml:space="preserve">practically </w:delText>
          </w:r>
        </w:del>
      </w:ins>
      <w:del w:id="33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36" w:author="Author" w:date="2019-10-15T09:29:00Z">
              <w:rPr>
                <w:rFonts w:ascii="Arial" w:eastAsia="Times New Roman" w:hAnsi="Arial" w:cs="Arial"/>
                <w:color w:val="222222"/>
                <w:sz w:val="24"/>
                <w:szCs w:val="24"/>
                <w:shd w:val="clear" w:color="auto" w:fill="FFFFFF"/>
                <w:lang w:eastAsia="en-IN"/>
              </w:rPr>
            </w:rPrChange>
          </w:rPr>
          <w:delText xml:space="preserve">to test and rank various students </w:delText>
        </w:r>
      </w:del>
      <w:ins w:id="337" w:author="Author" w:date="2019-10-11T13:00:00Z">
        <w:del w:id="338" w:author="vishnu ishpujani" w:date="2019-10-21T06:29:00Z">
          <w:r w:rsidRPr="00EB6572" w:rsidDel="007A419C">
            <w:rPr>
              <w:rFonts w:ascii="Times New Roman" w:eastAsia="Times New Roman" w:hAnsi="Times New Roman" w:cs="Times New Roman"/>
              <w:shd w:val="clear" w:color="auto" w:fill="FFFFFF"/>
              <w:lang w:eastAsia="en-IN"/>
              <w:rPrChange w:id="339" w:author="Author" w:date="2019-10-15T09:29:00Z">
                <w:rPr>
                  <w:rFonts w:ascii="Times New Roman" w:eastAsia="Times New Roman" w:hAnsi="Times New Roman" w:cs="Times New Roman"/>
                  <w:color w:val="222222"/>
                  <w:shd w:val="clear" w:color="auto" w:fill="FFFFFF"/>
                  <w:lang w:eastAsia="en-IN"/>
                </w:rPr>
              </w:rPrChange>
            </w:rPr>
            <w:delText xml:space="preserve">who wanted to join the </w:delText>
          </w:r>
        </w:del>
      </w:ins>
      <w:ins w:id="340" w:author="Author" w:date="2019-10-11T13:02:00Z">
        <w:del w:id="341" w:author="vishnu ishpujani" w:date="2019-10-21T06:29:00Z">
          <w:r w:rsidRPr="00EB6572" w:rsidDel="007A419C">
            <w:rPr>
              <w:rFonts w:ascii="Times New Roman" w:eastAsia="Times New Roman" w:hAnsi="Times New Roman" w:cs="Times New Roman"/>
              <w:shd w:val="clear" w:color="auto" w:fill="FFFFFF"/>
              <w:lang w:eastAsia="en-IN"/>
              <w:rPrChange w:id="342" w:author="Author" w:date="2019-10-15T09:29:00Z">
                <w:rPr>
                  <w:rFonts w:ascii="Times New Roman" w:eastAsia="Times New Roman" w:hAnsi="Times New Roman" w:cs="Times New Roman"/>
                  <w:color w:val="222222"/>
                  <w:shd w:val="clear" w:color="auto" w:fill="FFFFFF"/>
                  <w:lang w:eastAsia="en-IN"/>
                </w:rPr>
              </w:rPrChange>
            </w:rPr>
            <w:delText xml:space="preserve">college’s </w:delText>
          </w:r>
        </w:del>
      </w:ins>
      <w:ins w:id="343" w:author="Author" w:date="2019-10-11T13:00:00Z">
        <w:del w:id="344" w:author="vishnu ishpujani" w:date="2019-10-21T06:29:00Z">
          <w:r w:rsidRPr="00EB6572" w:rsidDel="007A419C">
            <w:rPr>
              <w:rFonts w:ascii="Times New Roman" w:eastAsia="Times New Roman" w:hAnsi="Times New Roman" w:cs="Times New Roman"/>
              <w:shd w:val="clear" w:color="auto" w:fill="FFFFFF"/>
              <w:lang w:eastAsia="en-IN"/>
              <w:rPrChange w:id="345" w:author="Author" w:date="2019-10-15T09:29:00Z">
                <w:rPr>
                  <w:rFonts w:ascii="Times New Roman" w:eastAsia="Times New Roman" w:hAnsi="Times New Roman" w:cs="Times New Roman"/>
                  <w:color w:val="222222"/>
                  <w:shd w:val="clear" w:color="auto" w:fill="FFFFFF"/>
                  <w:lang w:eastAsia="en-IN"/>
                </w:rPr>
              </w:rPrChange>
            </w:rPr>
            <w:delText xml:space="preserve">computer science club, </w:delText>
          </w:r>
        </w:del>
      </w:ins>
      <w:del w:id="346"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47" w:author="Author" w:date="2019-10-15T09:29:00Z">
              <w:rPr>
                <w:rFonts w:ascii="Arial" w:eastAsia="Times New Roman" w:hAnsi="Arial" w:cs="Arial"/>
                <w:color w:val="222222"/>
                <w:sz w:val="24"/>
                <w:szCs w:val="24"/>
                <w:shd w:val="clear" w:color="auto" w:fill="FFFFFF"/>
                <w:lang w:eastAsia="en-IN"/>
              </w:rPr>
            </w:rPrChange>
          </w:rPr>
          <w:delText>based on their performance to be a part of our local clubKerberos Technical Team.</w:delText>
        </w:r>
      </w:del>
      <w:ins w:id="348" w:author="Author" w:date="2019-10-15T09:05:00Z">
        <w:del w:id="349" w:author="vishnu ishpujani" w:date="2019-10-21T06:29:00Z">
          <w:r w:rsidR="00696227" w:rsidRPr="00EB6572" w:rsidDel="007A419C">
            <w:rPr>
              <w:rFonts w:ascii="Times New Roman" w:eastAsia="Times New Roman" w:hAnsi="Times New Roman" w:cs="Times New Roman"/>
              <w:shd w:val="clear" w:color="auto" w:fill="FFFFFF"/>
              <w:lang w:eastAsia="en-IN"/>
              <w:rPrChange w:id="350"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51"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52" w:author="Author" w:date="2019-10-15T09:29:00Z">
              <w:rPr>
                <w:rFonts w:ascii="Arial" w:eastAsia="Times New Roman" w:hAnsi="Arial" w:cs="Arial"/>
                <w:color w:val="222222"/>
                <w:sz w:val="24"/>
                <w:szCs w:val="24"/>
                <w:shd w:val="clear" w:color="auto" w:fill="FFFFFF"/>
                <w:lang w:eastAsia="en-IN"/>
              </w:rPr>
            </w:rPrChange>
          </w:rPr>
          <w:delText> </w:delText>
        </w:r>
        <w:r w:rsidRPr="00EB6572" w:rsidDel="007A419C">
          <w:rPr>
            <w:rFonts w:ascii="Times New Roman" w:eastAsia="Times New Roman" w:hAnsi="Times New Roman" w:cs="Times New Roman"/>
            <w:sz w:val="22"/>
            <w:szCs w:val="22"/>
            <w:lang w:eastAsia="en-IN"/>
            <w:rPrChange w:id="353" w:author="Author" w:date="2019-10-15T09:29:00Z">
              <w:rPr>
                <w:rFonts w:ascii="Arial" w:eastAsia="Times New Roman" w:hAnsi="Arial" w:cs="Arial"/>
                <w:color w:val="222222"/>
                <w:sz w:val="24"/>
                <w:szCs w:val="24"/>
                <w:lang w:eastAsia="en-IN"/>
              </w:rPr>
            </w:rPrChange>
          </w:rPr>
          <w:br/>
        </w:r>
        <w:r w:rsidRPr="00EB6572" w:rsidDel="007A419C">
          <w:rPr>
            <w:rFonts w:ascii="Times New Roman" w:eastAsia="Times New Roman" w:hAnsi="Times New Roman" w:cs="Times New Roman"/>
            <w:sz w:val="22"/>
            <w:szCs w:val="22"/>
            <w:shd w:val="clear" w:color="auto" w:fill="FFFFFF"/>
            <w:lang w:eastAsia="en-IN"/>
            <w:rPrChange w:id="354" w:author="Author" w:date="2019-10-15T09:29:00Z">
              <w:rPr>
                <w:rFonts w:ascii="Arial" w:eastAsia="Times New Roman" w:hAnsi="Arial" w:cs="Arial"/>
                <w:color w:val="222222"/>
                <w:sz w:val="24"/>
                <w:szCs w:val="24"/>
                <w:shd w:val="clear" w:color="auto" w:fill="FFFFFF"/>
                <w:lang w:eastAsia="en-IN"/>
              </w:rPr>
            </w:rPrChange>
          </w:rPr>
          <w:delText xml:space="preserve"> Later, I have worked in a team </w:delText>
        </w:r>
      </w:del>
      <w:ins w:id="355" w:author="Author" w:date="2019-10-11T13:01:00Z">
        <w:del w:id="356" w:author="vishnu ishpujani" w:date="2019-10-21T06:29:00Z">
          <w:r w:rsidRPr="00EB6572" w:rsidDel="007A419C">
            <w:rPr>
              <w:rFonts w:ascii="Times New Roman" w:eastAsia="Times New Roman" w:hAnsi="Times New Roman" w:cs="Times New Roman"/>
              <w:shd w:val="clear" w:color="auto" w:fill="FFFFFF"/>
              <w:lang w:eastAsia="en-IN"/>
              <w:rPrChange w:id="357" w:author="Author" w:date="2019-10-15T09:29:00Z">
                <w:rPr>
                  <w:rFonts w:ascii="Times New Roman" w:eastAsia="Times New Roman" w:hAnsi="Times New Roman" w:cs="Times New Roman"/>
                  <w:color w:val="222222"/>
                  <w:shd w:val="clear" w:color="auto" w:fill="FFFFFF"/>
                  <w:lang w:eastAsia="en-IN"/>
                </w:rPr>
              </w:rPrChange>
            </w:rPr>
            <w:delText xml:space="preserve">of two to develop </w:delText>
          </w:r>
        </w:del>
      </w:ins>
      <w:del w:id="358"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59" w:author="Author" w:date="2019-10-15T09:29:00Z">
              <w:rPr>
                <w:rFonts w:ascii="Arial" w:eastAsia="Times New Roman" w:hAnsi="Arial" w:cs="Arial"/>
                <w:color w:val="222222"/>
                <w:sz w:val="24"/>
                <w:szCs w:val="24"/>
                <w:shd w:val="clear" w:color="auto" w:fill="FFFFFF"/>
                <w:lang w:eastAsia="en-IN"/>
              </w:rPr>
            </w:rPrChange>
          </w:rPr>
          <w:delText xml:space="preserve">fora </w:delText>
        </w:r>
        <w:bookmarkStart w:id="360" w:name="_Hlk21924342"/>
        <w:r w:rsidRPr="00EB6572" w:rsidDel="007A419C">
          <w:rPr>
            <w:rFonts w:ascii="Times New Roman" w:eastAsia="Times New Roman" w:hAnsi="Times New Roman" w:cs="Times New Roman"/>
            <w:sz w:val="22"/>
            <w:szCs w:val="22"/>
            <w:shd w:val="clear" w:color="auto" w:fill="FFFFFF"/>
            <w:lang w:eastAsia="en-IN"/>
            <w:rPrChange w:id="361" w:author="Author" w:date="2019-10-15T09:29:00Z">
              <w:rPr>
                <w:rFonts w:ascii="Arial" w:eastAsia="Times New Roman" w:hAnsi="Arial" w:cs="Arial"/>
                <w:color w:val="222222"/>
                <w:sz w:val="24"/>
                <w:szCs w:val="24"/>
                <w:shd w:val="clear" w:color="auto" w:fill="FFFFFF"/>
                <w:lang w:eastAsia="en-IN"/>
              </w:rPr>
            </w:rPrChange>
          </w:rPr>
          <w:delText>Music Playlist Web App</w:delText>
        </w:r>
      </w:del>
      <w:bookmarkEnd w:id="360"/>
      <w:ins w:id="362" w:author="Author" w:date="2019-10-11T13:01:00Z">
        <w:del w:id="363" w:author="vishnu ishpujani" w:date="2019-10-21T06:29:00Z">
          <w:r w:rsidRPr="00EB6572" w:rsidDel="007A419C">
            <w:rPr>
              <w:rFonts w:ascii="Times New Roman" w:eastAsia="Times New Roman" w:hAnsi="Times New Roman" w:cs="Times New Roman"/>
              <w:shd w:val="clear" w:color="auto" w:fill="FFFFFF"/>
              <w:lang w:eastAsia="en-IN"/>
              <w:rPrChange w:id="364" w:author="Author" w:date="2019-10-15T09:29:00Z">
                <w:rPr>
                  <w:rFonts w:ascii="Times New Roman" w:eastAsia="Times New Roman" w:hAnsi="Times New Roman" w:cs="Times New Roman"/>
                  <w:color w:val="222222"/>
                  <w:shd w:val="clear" w:color="auto" w:fill="FFFFFF"/>
                  <w:lang w:eastAsia="en-IN"/>
                </w:rPr>
              </w:rPrChange>
            </w:rPr>
            <w:delText xml:space="preserve">. Leading </w:delText>
          </w:r>
        </w:del>
      </w:ins>
      <w:del w:id="36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66" w:author="Author" w:date="2019-10-15T09:29:00Z">
              <w:rPr>
                <w:rFonts w:ascii="Arial" w:eastAsia="Times New Roman" w:hAnsi="Arial" w:cs="Arial"/>
                <w:color w:val="222222"/>
                <w:sz w:val="24"/>
                <w:szCs w:val="24"/>
                <w:shd w:val="clear" w:color="auto" w:fill="FFFFFF"/>
                <w:lang w:eastAsia="en-IN"/>
              </w:rPr>
            </w:rPrChange>
          </w:rPr>
          <w:delText>. I took the lead for the front-end development of the website single-handedly</w:delText>
        </w:r>
      </w:del>
      <w:ins w:id="367" w:author="Author" w:date="2019-10-11T13:01:00Z">
        <w:del w:id="368" w:author="vishnu ishpujani" w:date="2019-10-21T06:29:00Z">
          <w:r w:rsidRPr="00EB6572" w:rsidDel="007A419C">
            <w:rPr>
              <w:rFonts w:ascii="Times New Roman" w:eastAsia="Times New Roman" w:hAnsi="Times New Roman" w:cs="Times New Roman"/>
              <w:shd w:val="clear" w:color="auto" w:fill="FFFFFF"/>
              <w:lang w:eastAsia="en-IN"/>
              <w:rPrChange w:id="369" w:author="Author" w:date="2019-10-15T09:29:00Z">
                <w:rPr>
                  <w:rFonts w:ascii="Times New Roman" w:eastAsia="Times New Roman" w:hAnsi="Times New Roman" w:cs="Times New Roman"/>
                  <w:color w:val="222222"/>
                  <w:shd w:val="clear" w:color="auto" w:fill="FFFFFF"/>
                  <w:lang w:eastAsia="en-IN"/>
                </w:rPr>
              </w:rPrChange>
            </w:rPr>
            <w:delText xml:space="preserve">, I </w:delText>
          </w:r>
        </w:del>
      </w:ins>
      <w:del w:id="37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1" w:author="Author" w:date="2019-10-15T09:29:00Z">
              <w:rPr>
                <w:rFonts w:ascii="Arial" w:eastAsia="Times New Roman" w:hAnsi="Arial" w:cs="Arial"/>
                <w:color w:val="222222"/>
                <w:sz w:val="24"/>
                <w:szCs w:val="24"/>
                <w:shd w:val="clear" w:color="auto" w:fill="FFFFFF"/>
                <w:lang w:eastAsia="en-IN"/>
              </w:rPr>
            </w:rPrChange>
          </w:rPr>
          <w:delText xml:space="preserve"> and coded from scratch</w:delText>
        </w:r>
      </w:del>
      <w:ins w:id="372" w:author="Author" w:date="2019-10-15T09:06:00Z">
        <w:del w:id="373" w:author="vishnu ishpujani" w:date="2019-10-21T06:29:00Z">
          <w:r w:rsidR="00696227" w:rsidRPr="00EB6572" w:rsidDel="007A419C">
            <w:rPr>
              <w:rFonts w:ascii="Times New Roman" w:eastAsia="Times New Roman" w:hAnsi="Times New Roman" w:cs="Times New Roman"/>
              <w:shd w:val="clear" w:color="auto" w:fill="FFFFFF"/>
              <w:lang w:eastAsia="en-IN"/>
              <w:rPrChange w:id="37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375"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76" w:author="Author" w:date="2019-10-15T09:29:00Z">
              <w:rPr>
                <w:rFonts w:ascii="Arial" w:eastAsia="Times New Roman" w:hAnsi="Arial" w:cs="Arial"/>
                <w:color w:val="222222"/>
                <w:sz w:val="24"/>
                <w:szCs w:val="24"/>
                <w:shd w:val="clear" w:color="auto" w:fill="FFFFFF"/>
                <w:lang w:eastAsia="en-IN"/>
              </w:rPr>
            </w:rPrChange>
          </w:rPr>
          <w:delText>. I us</w:delText>
        </w:r>
      </w:del>
      <w:ins w:id="377" w:author="Author" w:date="2019-10-01T11:03:00Z">
        <w:del w:id="378" w:author="vishnu ishpujani" w:date="2019-10-21T06:29:00Z">
          <w:r w:rsidRPr="00EB6572" w:rsidDel="007A419C">
            <w:rPr>
              <w:rFonts w:ascii="Times New Roman" w:eastAsia="Times New Roman" w:hAnsi="Times New Roman" w:cs="Times New Roman"/>
              <w:shd w:val="clear" w:color="auto" w:fill="FFFFFF"/>
              <w:lang w:eastAsia="en-IN"/>
              <w:rPrChange w:id="379"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ins>
      <w:del w:id="380" w:author="vishnu ishpujani" w:date="2019-10-21T06:29:00Z">
        <w:r w:rsidRPr="00EB6572" w:rsidDel="007A419C">
          <w:rPr>
            <w:rFonts w:ascii="Times New Roman" w:eastAsia="Times New Roman" w:hAnsi="Times New Roman" w:cs="Times New Roman"/>
            <w:sz w:val="22"/>
            <w:szCs w:val="22"/>
            <w:shd w:val="clear" w:color="auto" w:fill="FFFFFF"/>
            <w:lang w:eastAsia="en-IN"/>
            <w:rPrChange w:id="381" w:author="Author" w:date="2019-10-15T09:29:00Z">
              <w:rPr>
                <w:rFonts w:ascii="Arial" w:eastAsia="Times New Roman" w:hAnsi="Arial" w:cs="Arial"/>
                <w:color w:val="222222"/>
                <w:sz w:val="24"/>
                <w:szCs w:val="24"/>
                <w:shd w:val="clear" w:color="auto" w:fill="FFFFFF"/>
                <w:lang w:eastAsia="en-IN"/>
              </w:rPr>
            </w:rPrChange>
          </w:rPr>
          <w:delText>ed HTML, CSS, JavaScript, and JQuery as part of this project for the front end development.</w:delText>
        </w:r>
      </w:del>
      <w:ins w:id="382" w:author="Author" w:date="2019-10-15T09:06:00Z">
        <w:del w:id="383" w:author="vishnu ishpujani" w:date="2019-10-21T06:29:00Z">
          <w:r w:rsidR="00696227" w:rsidRPr="00EB6572" w:rsidDel="007A419C">
            <w:rPr>
              <w:rFonts w:ascii="Times New Roman" w:eastAsia="Times New Roman" w:hAnsi="Times New Roman" w:cs="Times New Roman"/>
              <w:shd w:val="clear" w:color="auto" w:fill="FFFFFF"/>
              <w:lang w:eastAsia="en-IN"/>
              <w:rPrChange w:id="38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385" w:author="Author" w:date="2019-10-11T13:05:00Z">
        <w:del w:id="386" w:author="vishnu ishpujani" w:date="2019-10-21T06:29:00Z">
          <w:r w:rsidRPr="00EB6572" w:rsidDel="007A419C">
            <w:rPr>
              <w:rFonts w:ascii="Times New Roman" w:eastAsia="Times New Roman" w:hAnsi="Times New Roman" w:cs="Times New Roman"/>
              <w:shd w:val="clear" w:color="auto" w:fill="FFFFFF"/>
              <w:lang w:eastAsia="en-IN"/>
              <w:rPrChange w:id="387" w:author="Author" w:date="2019-10-15T09:29:00Z">
                <w:rPr>
                  <w:rFonts w:ascii="Times New Roman" w:eastAsia="Times New Roman" w:hAnsi="Times New Roman" w:cs="Times New Roman"/>
                  <w:color w:val="222222"/>
                  <w:shd w:val="clear" w:color="auto" w:fill="FFFFFF"/>
                  <w:lang w:eastAsia="en-IN"/>
                </w:rPr>
              </w:rPrChange>
            </w:rPr>
            <w:delText>In the seventh semeste</w:delText>
          </w:r>
          <w:r w:rsidR="000D0B27" w:rsidRPr="00EB6572" w:rsidDel="007A419C">
            <w:rPr>
              <w:rFonts w:ascii="Times New Roman" w:eastAsia="Times New Roman" w:hAnsi="Times New Roman" w:cs="Times New Roman"/>
              <w:shd w:val="clear" w:color="auto" w:fill="FFFFFF"/>
              <w:lang w:eastAsia="en-IN"/>
              <w:rPrChange w:id="388" w:author="Author" w:date="2019-10-15T09:29:00Z">
                <w:rPr>
                  <w:rFonts w:ascii="Times New Roman" w:eastAsia="Times New Roman" w:hAnsi="Times New Roman" w:cs="Times New Roman"/>
                  <w:color w:val="222222"/>
                  <w:shd w:val="clear" w:color="auto" w:fill="FFFFFF"/>
                  <w:lang w:eastAsia="en-IN"/>
                </w:rPr>
              </w:rPrChange>
            </w:rPr>
            <w:delText xml:space="preserve">r, </w:delText>
          </w:r>
        </w:del>
      </w:ins>
      <w:ins w:id="389" w:author="Author" w:date="2019-10-11T13:06:00Z">
        <w:del w:id="390" w:author="vishnu ishpujani" w:date="2019-10-21T06:29:00Z">
          <w:r w:rsidRPr="00EB6572" w:rsidDel="007A419C">
            <w:rPr>
              <w:rFonts w:ascii="Times New Roman" w:hAnsi="Times New Roman" w:cs="Times New Roman"/>
              <w:rPrChange w:id="391" w:author="Author" w:date="2019-10-15T09:29:00Z">
                <w:rPr/>
              </w:rPrChange>
            </w:rPr>
            <w:delText xml:space="preserve">I built </w:delText>
          </w:r>
        </w:del>
      </w:ins>
      <w:ins w:id="392" w:author="Author" w:date="2019-10-11T13:07:00Z">
        <w:del w:id="393" w:author="vishnu ishpujani" w:date="2019-10-21T06:29:00Z">
          <w:r w:rsidRPr="00EB6572" w:rsidDel="007A419C">
            <w:rPr>
              <w:rFonts w:ascii="Times New Roman" w:hAnsi="Times New Roman" w:cs="Times New Roman"/>
              <w:rPrChange w:id="394" w:author="Author" w:date="2019-10-15T09:29:00Z">
                <w:rPr/>
              </w:rPrChange>
            </w:rPr>
            <w:delText xml:space="preserve">an </w:delText>
          </w:r>
          <w:r w:rsidR="000D0B27" w:rsidRPr="00EB6572" w:rsidDel="007A419C">
            <w:rPr>
              <w:rFonts w:ascii="Times New Roman" w:eastAsia="Times New Roman" w:hAnsi="Times New Roman" w:cs="Times New Roman"/>
              <w:shd w:val="clear" w:color="auto" w:fill="FFFFFF"/>
              <w:lang w:eastAsia="en-IN"/>
              <w:rPrChange w:id="395" w:author="Author" w:date="2019-10-15T09:29:00Z">
                <w:rPr>
                  <w:rFonts w:ascii="Times New Roman" w:eastAsia="Times New Roman" w:hAnsi="Times New Roman" w:cs="Times New Roman"/>
                  <w:color w:val="222222"/>
                  <w:shd w:val="clear" w:color="auto" w:fill="FFFFFF"/>
                  <w:lang w:eastAsia="en-IN"/>
                </w:rPr>
              </w:rPrChange>
            </w:rPr>
            <w:delText xml:space="preserve">online food delivery website, </w:delText>
          </w:r>
        </w:del>
      </w:ins>
      <w:moveToRangeStart w:id="396" w:author="Author" w:date="2019-10-11T13:06:00Z" w:name="move21691597"/>
      <w:moveTo w:id="397" w:author="Author" w:date="2019-10-11T13:06:00Z">
        <w:del w:id="398" w:author="vishnu ishpujani" w:date="2019-10-21T06:29:00Z">
          <w:r w:rsidR="000D0B27" w:rsidRPr="00EB6572" w:rsidDel="007A419C">
            <w:rPr>
              <w:rFonts w:ascii="Times New Roman" w:eastAsia="Times New Roman" w:hAnsi="Times New Roman" w:cs="Times New Roman"/>
              <w:shd w:val="clear" w:color="auto" w:fill="FFFFFF"/>
              <w:lang w:eastAsia="en-IN"/>
              <w:rPrChange w:id="399" w:author="Author" w:date="2019-10-15T09:29:00Z">
                <w:rPr>
                  <w:rFonts w:ascii="Times New Roman" w:eastAsia="Times New Roman" w:hAnsi="Times New Roman" w:cs="Times New Roman"/>
                  <w:color w:val="222222"/>
                  <w:shd w:val="clear" w:color="auto" w:fill="FFFFFF"/>
                  <w:lang w:eastAsia="en-IN"/>
                </w:rPr>
              </w:rPrChange>
            </w:rPr>
            <w:delText>Another of my project</w:delText>
          </w:r>
          <w:r w:rsidR="000D0B27" w:rsidRPr="00EB6572" w:rsidDel="007A419C">
            <w:rPr>
              <w:rFonts w:ascii="Times New Roman" w:eastAsia="Times New Roman" w:hAnsi="Times New Roman" w:cs="Times New Roman"/>
              <w:lang w:eastAsia="en-IN"/>
              <w:rPrChange w:id="400" w:author="Author" w:date="2019-10-15T09:29:00Z">
                <w:rPr>
                  <w:rFonts w:ascii="Times New Roman" w:eastAsia="Times New Roman" w:hAnsi="Times New Roman" w:cs="Times New Roman"/>
                  <w:color w:val="222222"/>
                  <w:lang w:eastAsia="en-IN"/>
                </w:rPr>
              </w:rPrChange>
            </w:rPr>
            <w:br/>
          </w:r>
          <w:r w:rsidR="000D0B27" w:rsidRPr="00EB6572" w:rsidDel="007A419C">
            <w:rPr>
              <w:rFonts w:ascii="Times New Roman" w:eastAsia="Times New Roman" w:hAnsi="Times New Roman" w:cs="Times New Roman"/>
              <w:shd w:val="clear" w:color="auto" w:fill="FFFFFF"/>
              <w:lang w:eastAsia="en-IN"/>
              <w:rPrChange w:id="401" w:author="Author" w:date="2019-10-15T09:29:00Z">
                <w:rPr>
                  <w:rFonts w:ascii="Times New Roman" w:eastAsia="Times New Roman" w:hAnsi="Times New Roman" w:cs="Times New Roman"/>
                  <w:color w:val="222222"/>
                  <w:shd w:val="clear" w:color="auto" w:fill="FFFFFF"/>
                  <w:lang w:eastAsia="en-IN"/>
                </w:rPr>
              </w:rPrChange>
            </w:rPr>
            <w:delText>Nightfood.in</w:delText>
          </w:r>
        </w:del>
      </w:moveTo>
      <w:ins w:id="402" w:author="Author" w:date="2019-10-11T13:06:00Z">
        <w:del w:id="403" w:author="vishnu ishpujani" w:date="2019-10-21T06:29:00Z">
          <w:r w:rsidR="000D0B27" w:rsidRPr="00EB6572" w:rsidDel="007A419C">
            <w:rPr>
              <w:rFonts w:ascii="Times New Roman" w:eastAsia="Times New Roman" w:hAnsi="Times New Roman" w:cs="Times New Roman"/>
              <w:shd w:val="clear" w:color="auto" w:fill="FFFFFF"/>
              <w:lang w:eastAsia="en-IN"/>
              <w:rPrChange w:id="404" w:author="Author" w:date="2019-10-15T09:29:00Z">
                <w:rPr>
                  <w:rFonts w:ascii="Times New Roman" w:eastAsia="Times New Roman" w:hAnsi="Times New Roman" w:cs="Times New Roman"/>
                  <w:color w:val="222222"/>
                  <w:shd w:val="clear" w:color="auto" w:fill="FFFFFF"/>
                  <w:lang w:eastAsia="en-IN"/>
                </w:rPr>
              </w:rPrChange>
            </w:rPr>
            <w:delText xml:space="preserve">, using </w:delText>
          </w:r>
          <w:r w:rsidRPr="00EB6572" w:rsidDel="007A419C">
            <w:rPr>
              <w:rFonts w:ascii="Times New Roman" w:hAnsi="Times New Roman" w:cs="Times New Roman"/>
              <w:rPrChange w:id="405" w:author="Author" w:date="2019-10-15T09:29:00Z">
                <w:rPr/>
              </w:rPrChange>
            </w:rPr>
            <w:delText>HTML, CSS, Javascript, and Jquery in front-end and Python on backend</w:delText>
          </w:r>
        </w:del>
      </w:ins>
      <w:ins w:id="406" w:author="Author" w:date="2019-10-11T13:07:00Z">
        <w:del w:id="407" w:author="vishnu ishpujani" w:date="2019-10-21T06:29:00Z">
          <w:r w:rsidRPr="00EB6572" w:rsidDel="007A419C">
            <w:rPr>
              <w:rFonts w:ascii="Times New Roman" w:hAnsi="Times New Roman" w:cs="Times New Roman"/>
              <w:rPrChange w:id="408" w:author="Author" w:date="2019-10-15T09:29:00Z">
                <w:rPr/>
              </w:rPrChange>
            </w:rPr>
            <w:delText xml:space="preserve"> that </w:delText>
          </w:r>
        </w:del>
      </w:ins>
      <w:moveTo w:id="409" w:author="Author" w:date="2019-10-11T13:06:00Z">
        <w:del w:id="410" w:author="vishnu ishpujani" w:date="2019-10-21T06:29:00Z">
          <w:r w:rsidR="000D0B27" w:rsidRPr="00EB6572" w:rsidDel="007A419C">
            <w:rPr>
              <w:rFonts w:ascii="Times New Roman" w:eastAsia="Times New Roman" w:hAnsi="Times New Roman" w:cs="Times New Roman"/>
              <w:shd w:val="clear" w:color="auto" w:fill="FFFFFF"/>
              <w:lang w:eastAsia="en-IN"/>
              <w:rPrChange w:id="411" w:author="Author" w:date="2019-10-15T09:29:00Z">
                <w:rPr>
                  <w:rFonts w:ascii="Times New Roman" w:eastAsia="Times New Roman" w:hAnsi="Times New Roman" w:cs="Times New Roman"/>
                  <w:color w:val="222222"/>
                  <w:shd w:val="clear" w:color="auto" w:fill="FFFFFF"/>
                  <w:lang w:eastAsia="en-IN"/>
                </w:rPr>
              </w:rPrChange>
            </w:rPr>
            <w:delText xml:space="preserve"> has gone live on the internet. An online food delivery website, people can order food online at Nightfood.in at extremely competitive prices and get the food delivered to their doorsteps even at 4:00 a.m. in the morning which helped the college students </w:delText>
          </w:r>
        </w:del>
      </w:moveTo>
      <w:ins w:id="412" w:author="Author" w:date="2019-10-15T09:06:00Z">
        <w:del w:id="413" w:author="vishnu ishpujani" w:date="2019-10-21T06:29:00Z">
          <w:r w:rsidR="00696227" w:rsidRPr="00EB6572" w:rsidDel="007A419C">
            <w:rPr>
              <w:rFonts w:ascii="Times New Roman" w:eastAsia="Times New Roman" w:hAnsi="Times New Roman" w:cs="Times New Roman"/>
              <w:shd w:val="clear" w:color="auto" w:fill="FFFFFF"/>
              <w:lang w:eastAsia="en-IN"/>
              <w:rPrChange w:id="414" w:author="Author" w:date="2019-10-15T09:29:00Z">
                <w:rPr>
                  <w:rFonts w:ascii="Times New Roman" w:eastAsia="Times New Roman" w:hAnsi="Times New Roman" w:cs="Times New Roman"/>
                  <w:color w:val="222222"/>
                  <w:shd w:val="clear" w:color="auto" w:fill="FFFFFF"/>
                  <w:lang w:eastAsia="en-IN"/>
                </w:rPr>
              </w:rPrChange>
            </w:rPr>
            <w:delText xml:space="preserve">found extremely helpful </w:delText>
          </w:r>
        </w:del>
      </w:ins>
      <w:moveTo w:id="415" w:author="Author" w:date="2019-10-11T13:06:00Z">
        <w:del w:id="416" w:author="vishnu ishpujani" w:date="2019-10-21T06:29:00Z">
          <w:r w:rsidR="000D0B27" w:rsidRPr="00EB6572" w:rsidDel="007A419C">
            <w:rPr>
              <w:rFonts w:ascii="Times New Roman" w:eastAsia="Times New Roman" w:hAnsi="Times New Roman" w:cs="Times New Roman"/>
              <w:shd w:val="clear" w:color="auto" w:fill="FFFFFF"/>
              <w:lang w:eastAsia="en-IN"/>
              <w:rPrChange w:id="417" w:author="Author" w:date="2019-10-15T09:29:00Z">
                <w:rPr>
                  <w:rFonts w:ascii="Times New Roman" w:eastAsia="Times New Roman" w:hAnsi="Times New Roman" w:cs="Times New Roman"/>
                  <w:color w:val="222222"/>
                  <w:shd w:val="clear" w:color="auto" w:fill="FFFFFF"/>
                  <w:lang w:eastAsia="en-IN"/>
                </w:rPr>
              </w:rPrChange>
            </w:rPr>
            <w:delText>a lot</w:delText>
          </w:r>
        </w:del>
      </w:moveTo>
      <w:ins w:id="418" w:author="Author" w:date="2019-10-11T13:07:00Z">
        <w:del w:id="419" w:author="vishnu ishpujani" w:date="2019-10-21T06:29:00Z">
          <w:r w:rsidR="000D0B27" w:rsidRPr="00EB6572" w:rsidDel="007A419C">
            <w:rPr>
              <w:rFonts w:ascii="Times New Roman" w:eastAsia="Times New Roman" w:hAnsi="Times New Roman" w:cs="Times New Roman"/>
              <w:shd w:val="clear" w:color="auto" w:fill="FFFFFF"/>
              <w:lang w:eastAsia="en-IN"/>
              <w:rPrChange w:id="420" w:author="Author" w:date="2019-10-15T09:29:00Z">
                <w:rPr>
                  <w:rFonts w:ascii="Times New Roman" w:eastAsia="Times New Roman" w:hAnsi="Times New Roman" w:cs="Times New Roman"/>
                  <w:color w:val="222222"/>
                  <w:shd w:val="clear" w:color="auto" w:fill="FFFFFF"/>
                  <w:lang w:eastAsia="en-IN"/>
                </w:rPr>
              </w:rPrChange>
            </w:rPr>
            <w:delText xml:space="preserve">since it offers competitively priced meals </w:delText>
          </w:r>
        </w:del>
      </w:ins>
      <w:ins w:id="421" w:author="Author" w:date="2019-10-11T13:08:00Z">
        <w:del w:id="422" w:author="vishnu ishpujani" w:date="2019-10-21T06:29:00Z">
          <w:r w:rsidR="000D0B27" w:rsidRPr="00EB6572" w:rsidDel="007A419C">
            <w:rPr>
              <w:rFonts w:ascii="Times New Roman" w:eastAsia="Times New Roman" w:hAnsi="Times New Roman" w:cs="Times New Roman"/>
              <w:shd w:val="clear" w:color="auto" w:fill="FFFFFF"/>
              <w:lang w:eastAsia="en-IN"/>
              <w:rPrChange w:id="423" w:author="Author" w:date="2019-10-15T09:29:00Z">
                <w:rPr>
                  <w:rFonts w:ascii="Times New Roman" w:eastAsia="Times New Roman" w:hAnsi="Times New Roman" w:cs="Times New Roman"/>
                  <w:color w:val="222222"/>
                  <w:shd w:val="clear" w:color="auto" w:fill="FFFFFF"/>
                  <w:lang w:eastAsia="en-IN"/>
                </w:rPr>
              </w:rPrChange>
            </w:rPr>
            <w:delText>at doorsteps at all hours</w:delText>
          </w:r>
        </w:del>
      </w:ins>
      <w:moveTo w:id="424" w:author="Author" w:date="2019-10-11T13:06:00Z">
        <w:del w:id="425" w:author="vishnu ishpujani" w:date="2019-10-21T06:29:00Z">
          <w:r w:rsidR="000D0B27" w:rsidRPr="00EB6572" w:rsidDel="007A419C">
            <w:rPr>
              <w:rFonts w:ascii="Times New Roman" w:eastAsia="Times New Roman" w:hAnsi="Times New Roman" w:cs="Times New Roman"/>
              <w:shd w:val="clear" w:color="auto" w:fill="FFFFFF"/>
              <w:lang w:eastAsia="en-IN"/>
              <w:rPrChange w:id="426" w:author="Author" w:date="2019-10-15T09:29:00Z">
                <w:rPr>
                  <w:rFonts w:ascii="Times New Roman" w:eastAsia="Times New Roman" w:hAnsi="Times New Roman" w:cs="Times New Roman"/>
                  <w:color w:val="222222"/>
                  <w:shd w:val="clear" w:color="auto" w:fill="FFFFFF"/>
                  <w:lang w:eastAsia="en-IN"/>
                </w:rPr>
              </w:rPrChange>
            </w:rPr>
            <w:delText>.</w:delText>
          </w:r>
        </w:del>
      </w:moveTo>
    </w:p>
    <w:p w:rsidR="007A3F1F" w:rsidRPr="007A3F1F" w:rsidRDefault="000D0B27">
      <w:pPr>
        <w:pStyle w:val="CommentText"/>
        <w:jc w:val="both"/>
        <w:rPr>
          <w:ins w:id="427" w:author="Author" w:date="2019-10-01T11:04:00Z"/>
          <w:rFonts w:ascii="Times New Roman" w:eastAsia="Times New Roman" w:hAnsi="Times New Roman" w:cs="Times New Roman"/>
          <w:shd w:val="clear" w:color="auto" w:fill="FFFFFF"/>
          <w:lang w:eastAsia="en-IN"/>
          <w:rPrChange w:id="428" w:author="Author" w:date="2019-10-15T09:29:00Z">
            <w:rPr>
              <w:ins w:id="429" w:author="Author" w:date="2019-10-01T11:04:00Z"/>
              <w:rFonts w:ascii="Times New Roman" w:eastAsia="Times New Roman" w:hAnsi="Times New Roman" w:cs="Times New Roman"/>
              <w:color w:val="222222"/>
              <w:shd w:val="clear" w:color="auto" w:fill="FFFFFF"/>
              <w:lang w:eastAsia="en-IN"/>
            </w:rPr>
          </w:rPrChange>
        </w:rPr>
        <w:pPrChange w:id="430" w:author="Author" w:date="2019-10-11T13:08:00Z">
          <w:pPr>
            <w:spacing w:after="0" w:line="240" w:lineRule="auto"/>
          </w:pPr>
        </w:pPrChange>
      </w:pPr>
      <w:moveTo w:id="431" w:author="Author" w:date="2019-10-11T13:06:00Z">
        <w:del w:id="432" w:author="Author" w:date="2019-10-11T13:08:00Z">
          <w:r w:rsidRPr="00EB6572" w:rsidDel="000D0B27">
            <w:rPr>
              <w:rFonts w:ascii="Times New Roman" w:eastAsia="Times New Roman" w:hAnsi="Times New Roman" w:cs="Times New Roman"/>
              <w:sz w:val="22"/>
              <w:szCs w:val="22"/>
              <w:lang w:eastAsia="en-IN"/>
              <w:rPrChange w:id="433" w:author="Author" w:date="2019-10-15T09:29:00Z">
                <w:rPr>
                  <w:rFonts w:ascii="Times New Roman" w:eastAsia="Times New Roman" w:hAnsi="Times New Roman" w:cs="Times New Roman"/>
                  <w:color w:val="222222"/>
                  <w:lang w:eastAsia="en-IN"/>
                </w:rPr>
              </w:rPrChange>
            </w:rPr>
            <w:br/>
          </w:r>
        </w:del>
      </w:moveTo>
      <w:moveToRangeEnd w:id="396"/>
      <w:del w:id="434" w:author="Author" w:date="2019-10-01T11:03:00Z">
        <w:r w:rsidR="00B93CCF" w:rsidRPr="00EB6572">
          <w:rPr>
            <w:rFonts w:ascii="Times New Roman" w:eastAsia="Times New Roman" w:hAnsi="Times New Roman" w:cs="Times New Roman"/>
            <w:sz w:val="22"/>
            <w:szCs w:val="22"/>
            <w:shd w:val="clear" w:color="auto" w:fill="FFFFFF"/>
            <w:lang w:eastAsia="en-IN"/>
            <w:rPrChange w:id="435" w:author="Author" w:date="2019-10-15T09:29:00Z">
              <w:rPr>
                <w:rFonts w:ascii="Arial" w:eastAsia="Times New Roman" w:hAnsi="Arial" w:cs="Arial"/>
                <w:color w:val="222222"/>
                <w:sz w:val="24"/>
                <w:szCs w:val="24"/>
                <w:shd w:val="clear" w:color="auto" w:fill="FFFFFF"/>
                <w:lang w:eastAsia="en-IN"/>
              </w:rPr>
            </w:rPrChange>
          </w:rPr>
          <w:delText xml:space="preserve">This project made me understand </w:delText>
        </w:r>
      </w:del>
      <w:del w:id="436" w:author="Author" w:date="2019-10-11T13:04:00Z">
        <w:r w:rsidR="00B93CCF" w:rsidRPr="00EB6572">
          <w:rPr>
            <w:rFonts w:ascii="Times New Roman" w:eastAsia="Times New Roman" w:hAnsi="Times New Roman" w:cs="Times New Roman"/>
            <w:sz w:val="22"/>
            <w:szCs w:val="22"/>
            <w:shd w:val="clear" w:color="auto" w:fill="FFFFFF"/>
            <w:lang w:eastAsia="en-IN"/>
            <w:rPrChange w:id="437" w:author="Author" w:date="2019-10-15T09:29:00Z">
              <w:rPr>
                <w:rFonts w:ascii="Arial" w:eastAsia="Times New Roman" w:hAnsi="Arial" w:cs="Arial"/>
                <w:color w:val="222222"/>
                <w:sz w:val="24"/>
                <w:szCs w:val="24"/>
                <w:shd w:val="clear" w:color="auto" w:fill="FFFFFF"/>
                <w:lang w:eastAsia="en-IN"/>
              </w:rPr>
            </w:rPrChange>
          </w:rPr>
          <w:delText>creating </w:delText>
        </w:r>
      </w:del>
      <w:del w:id="438" w:author="Author" w:date="2019-10-11T13:01:00Z">
        <w:r w:rsidR="00B93CCF" w:rsidRPr="00EB6572">
          <w:rPr>
            <w:rFonts w:ascii="Times New Roman" w:eastAsia="Times New Roman" w:hAnsi="Times New Roman" w:cs="Times New Roman"/>
            <w:sz w:val="22"/>
            <w:szCs w:val="22"/>
            <w:shd w:val="clear" w:color="auto" w:fill="FFFFFF"/>
            <w:lang w:eastAsia="en-IN"/>
            <w:rPrChange w:id="439" w:author="Author" w:date="2019-10-15T09:29:00Z">
              <w:rPr>
                <w:rFonts w:ascii="Arial" w:eastAsia="Times New Roman" w:hAnsi="Arial" w:cs="Arial"/>
                <w:color w:val="222222"/>
                <w:sz w:val="24"/>
                <w:szCs w:val="24"/>
                <w:shd w:val="clear" w:color="auto" w:fill="FFFFFF"/>
                <w:lang w:eastAsia="en-IN"/>
              </w:rPr>
            </w:rPrChange>
          </w:rPr>
          <w:delText>a</w:delText>
        </w:r>
      </w:del>
      <w:del w:id="440" w:author="Author" w:date="2019-10-11T13:04:00Z">
        <w:r w:rsidR="00B93CCF" w:rsidRPr="00EB6572">
          <w:rPr>
            <w:rFonts w:ascii="Times New Roman" w:eastAsia="Times New Roman" w:hAnsi="Times New Roman" w:cs="Times New Roman"/>
            <w:sz w:val="22"/>
            <w:szCs w:val="22"/>
            <w:shd w:val="clear" w:color="auto" w:fill="FFFFFF"/>
            <w:lang w:eastAsia="en-IN"/>
            <w:rPrChange w:id="441" w:author="Author" w:date="2019-10-15T09:29:00Z">
              <w:rPr>
                <w:rFonts w:ascii="Arial" w:eastAsia="Times New Roman" w:hAnsi="Arial" w:cs="Arial"/>
                <w:color w:val="222222"/>
                <w:sz w:val="24"/>
                <w:szCs w:val="24"/>
                <w:shd w:val="clear" w:color="auto" w:fill="FFFFFF"/>
                <w:lang w:eastAsia="en-IN"/>
              </w:rPr>
            </w:rPrChange>
          </w:rPr>
          <w:delText xml:space="preserve"> real-time project, </w:delText>
        </w:r>
      </w:del>
      <w:del w:id="442" w:author="Author" w:date="2019-10-11T13:01:00Z">
        <w:r w:rsidR="00B93CCF" w:rsidRPr="00EB6572">
          <w:rPr>
            <w:rFonts w:ascii="Times New Roman" w:eastAsia="Times New Roman" w:hAnsi="Times New Roman" w:cs="Times New Roman"/>
            <w:sz w:val="22"/>
            <w:szCs w:val="22"/>
            <w:shd w:val="clear" w:color="auto" w:fill="FFFFFF"/>
            <w:lang w:eastAsia="en-IN"/>
            <w:rPrChange w:id="443" w:author="Author" w:date="2019-10-15T09:29:00Z">
              <w:rPr>
                <w:rFonts w:ascii="Arial" w:eastAsia="Times New Roman" w:hAnsi="Arial" w:cs="Arial"/>
                <w:color w:val="222222"/>
                <w:sz w:val="24"/>
                <w:szCs w:val="24"/>
                <w:shd w:val="clear" w:color="auto" w:fill="FFFFFF"/>
                <w:lang w:eastAsia="en-IN"/>
              </w:rPr>
            </w:rPrChange>
          </w:rPr>
          <w:delText>handling</w:delText>
        </w:r>
      </w:del>
      <w:ins w:id="444" w:author="vishnu ishpujani" w:date="2019-10-02T18:37:00Z">
        <w:del w:id="445" w:author="Author" w:date="2019-10-11T13:01:00Z">
          <w:r w:rsidR="006A1036" w:rsidRPr="00EB6572" w:rsidDel="00774C0F">
            <w:rPr>
              <w:rFonts w:ascii="Times New Roman" w:eastAsia="Times New Roman" w:hAnsi="Times New Roman" w:cs="Times New Roman"/>
              <w:sz w:val="22"/>
              <w:szCs w:val="22"/>
              <w:shd w:val="clear" w:color="auto" w:fill="FFFFFF"/>
              <w:lang w:eastAsia="en-IN"/>
              <w:rPrChange w:id="446" w:author="Author" w:date="2019-10-15T09:29:00Z">
                <w:rPr>
                  <w:rFonts w:ascii="Times New Roman" w:eastAsia="Times New Roman" w:hAnsi="Times New Roman" w:cs="Times New Roman"/>
                  <w:color w:val="222222"/>
                  <w:shd w:val="clear" w:color="auto" w:fill="FFFFFF"/>
                  <w:lang w:eastAsia="en-IN"/>
                </w:rPr>
              </w:rPrChange>
            </w:rPr>
            <w:delText xml:space="preserve"> a</w:delText>
          </w:r>
        </w:del>
      </w:ins>
      <w:del w:id="447" w:author="Author" w:date="2019-10-11T13:01:00Z">
        <w:r w:rsidR="00B93CCF" w:rsidRPr="00EB6572">
          <w:rPr>
            <w:rFonts w:ascii="Times New Roman" w:eastAsia="Times New Roman" w:hAnsi="Times New Roman" w:cs="Times New Roman"/>
            <w:sz w:val="22"/>
            <w:szCs w:val="22"/>
            <w:shd w:val="clear" w:color="auto" w:fill="FFFFFF"/>
            <w:lang w:eastAsia="en-IN"/>
            <w:rPrChange w:id="448" w:author="Author" w:date="2019-10-15T09:29:00Z">
              <w:rPr>
                <w:rFonts w:ascii="Arial" w:eastAsia="Times New Roman" w:hAnsi="Arial" w:cs="Arial"/>
                <w:color w:val="222222"/>
                <w:sz w:val="24"/>
                <w:szCs w:val="24"/>
                <w:shd w:val="clear" w:color="auto" w:fill="FFFFFF"/>
                <w:lang w:eastAsia="en-IN"/>
              </w:rPr>
            </w:rPrChange>
          </w:rPr>
          <w:delText xml:space="preserve">issues, </w:delText>
        </w:r>
      </w:del>
      <w:del w:id="449" w:author="Author" w:date="2019-10-11T13:04:00Z">
        <w:r w:rsidR="00B93CCF" w:rsidRPr="00EB6572">
          <w:rPr>
            <w:rFonts w:ascii="Times New Roman" w:eastAsia="Times New Roman" w:hAnsi="Times New Roman" w:cs="Times New Roman"/>
            <w:sz w:val="22"/>
            <w:szCs w:val="22"/>
            <w:shd w:val="clear" w:color="auto" w:fill="FFFFFF"/>
            <w:lang w:eastAsia="en-IN"/>
            <w:rPrChange w:id="450" w:author="Author" w:date="2019-10-15T09:29:00Z">
              <w:rPr>
                <w:rFonts w:ascii="Arial" w:eastAsia="Times New Roman" w:hAnsi="Arial" w:cs="Arial"/>
                <w:color w:val="222222"/>
                <w:sz w:val="24"/>
                <w:szCs w:val="24"/>
                <w:shd w:val="clear" w:color="auto" w:fill="FFFFFF"/>
                <w:lang w:eastAsia="en-IN"/>
              </w:rPr>
            </w:rPrChange>
          </w:rPr>
          <w:delText xml:space="preserve">testing and delivering </w:delText>
        </w:r>
      </w:del>
      <w:del w:id="451" w:author="Author" w:date="2019-10-11T13:01:00Z">
        <w:r w:rsidR="00B93CCF" w:rsidRPr="00EB6572">
          <w:rPr>
            <w:rFonts w:ascii="Times New Roman" w:eastAsia="Times New Roman" w:hAnsi="Times New Roman" w:cs="Times New Roman"/>
            <w:sz w:val="22"/>
            <w:szCs w:val="22"/>
            <w:shd w:val="clear" w:color="auto" w:fill="FFFFFF"/>
            <w:lang w:eastAsia="en-IN"/>
            <w:rPrChange w:id="452" w:author="Author" w:date="2019-10-15T09:29:00Z">
              <w:rPr>
                <w:rFonts w:ascii="Arial" w:eastAsia="Times New Roman" w:hAnsi="Arial" w:cs="Arial"/>
                <w:color w:val="222222"/>
                <w:sz w:val="24"/>
                <w:szCs w:val="24"/>
                <w:shd w:val="clear" w:color="auto" w:fill="FFFFFF"/>
                <w:lang w:eastAsia="en-IN"/>
              </w:rPr>
            </w:rPrChange>
          </w:rPr>
          <w:delText xml:space="preserve">the project </w:delText>
        </w:r>
      </w:del>
      <w:del w:id="453" w:author="Author" w:date="2019-10-11T13:04:00Z">
        <w:r w:rsidR="00B93CCF" w:rsidRPr="00EB6572">
          <w:rPr>
            <w:rFonts w:ascii="Times New Roman" w:eastAsia="Times New Roman" w:hAnsi="Times New Roman" w:cs="Times New Roman"/>
            <w:sz w:val="22"/>
            <w:szCs w:val="22"/>
            <w:shd w:val="clear" w:color="auto" w:fill="FFFFFF"/>
            <w:lang w:eastAsia="en-IN"/>
            <w:rPrChange w:id="454" w:author="Author" w:date="2019-10-15T09:29:00Z">
              <w:rPr>
                <w:rFonts w:ascii="Arial" w:eastAsia="Times New Roman" w:hAnsi="Arial" w:cs="Arial"/>
                <w:color w:val="222222"/>
                <w:sz w:val="24"/>
                <w:szCs w:val="24"/>
                <w:shd w:val="clear" w:color="auto" w:fill="FFFFFF"/>
                <w:lang w:eastAsia="en-IN"/>
              </w:rPr>
            </w:rPrChange>
          </w:rPr>
          <w:delText>on time</w:delText>
        </w:r>
      </w:del>
      <w:del w:id="455" w:author="Author" w:date="2019-10-01T11:03:00Z">
        <w:r w:rsidR="00B93CCF" w:rsidRPr="00EB6572">
          <w:rPr>
            <w:rFonts w:ascii="Times New Roman" w:eastAsia="Times New Roman" w:hAnsi="Times New Roman" w:cs="Times New Roman"/>
            <w:sz w:val="22"/>
            <w:szCs w:val="22"/>
            <w:shd w:val="clear" w:color="auto" w:fill="FFFFFF"/>
            <w:lang w:eastAsia="en-IN"/>
            <w:rPrChange w:id="456"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57"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58" w:author="Author" w:date="2019-10-15T09:29:00Z">
              <w:rPr>
                <w:rFonts w:ascii="Arial" w:eastAsia="Times New Roman" w:hAnsi="Arial" w:cs="Arial"/>
                <w:color w:val="222222"/>
                <w:sz w:val="24"/>
                <w:szCs w:val="24"/>
                <w:shd w:val="clear" w:color="auto" w:fill="FFFFFF"/>
                <w:lang w:eastAsia="en-IN"/>
              </w:rPr>
            </w:rPrChange>
          </w:rPr>
          <w:delText> </w:delText>
        </w:r>
        <w:r w:rsidR="00B93CCF" w:rsidRPr="00EB6572">
          <w:rPr>
            <w:rFonts w:ascii="Times New Roman" w:eastAsia="Times New Roman" w:hAnsi="Times New Roman" w:cs="Times New Roman"/>
            <w:sz w:val="22"/>
            <w:szCs w:val="22"/>
            <w:lang w:eastAsia="en-IN"/>
            <w:rPrChange w:id="459"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z w:val="22"/>
            <w:szCs w:val="22"/>
            <w:shd w:val="clear" w:color="auto" w:fill="FFFFFF"/>
            <w:lang w:eastAsia="en-IN"/>
            <w:rPrChange w:id="460" w:author="Author" w:date="2019-10-15T09:29:00Z">
              <w:rPr>
                <w:rFonts w:ascii="Arial" w:eastAsia="Times New Roman" w:hAnsi="Arial" w:cs="Arial"/>
                <w:color w:val="222222"/>
                <w:sz w:val="24"/>
                <w:szCs w:val="24"/>
                <w:shd w:val="clear" w:color="auto" w:fill="FFFFFF"/>
                <w:lang w:eastAsia="en-IN"/>
              </w:rPr>
            </w:rPrChange>
          </w:rPr>
          <w:delText> </w:delText>
        </w:r>
      </w:del>
      <w:del w:id="461" w:author="Author" w:date="2019-10-11T13:04:00Z">
        <w:r w:rsidR="00B93CCF" w:rsidRPr="00EB6572">
          <w:rPr>
            <w:rFonts w:ascii="Times New Roman" w:eastAsia="Times New Roman" w:hAnsi="Times New Roman" w:cs="Times New Roman"/>
            <w:sz w:val="22"/>
            <w:szCs w:val="22"/>
            <w:lang w:eastAsia="en-IN"/>
            <w:rPrChange w:id="462" w:author="Author" w:date="2019-10-15T09:29:00Z">
              <w:rPr>
                <w:rFonts w:ascii="Arial" w:eastAsia="Times New Roman" w:hAnsi="Arial" w:cs="Arial"/>
                <w:color w:val="222222"/>
                <w:sz w:val="24"/>
                <w:szCs w:val="24"/>
                <w:lang w:eastAsia="en-IN"/>
              </w:rPr>
            </w:rPrChange>
          </w:rPr>
          <w:br/>
        </w:r>
      </w:del>
      <w:del w:id="463" w:author="Author" w:date="2019-10-01T11:04:00Z">
        <w:r w:rsidR="00B93CCF" w:rsidRPr="00EB6572">
          <w:rPr>
            <w:rFonts w:ascii="Times New Roman" w:eastAsia="Times New Roman" w:hAnsi="Times New Roman" w:cs="Times New Roman"/>
            <w:sz w:val="22"/>
            <w:szCs w:val="22"/>
            <w:shd w:val="clear" w:color="auto" w:fill="FFFFFF"/>
            <w:lang w:eastAsia="en-IN"/>
            <w:rPrChange w:id="464" w:author="Author" w:date="2019-10-15T09:29:00Z">
              <w:rPr>
                <w:rFonts w:ascii="Arial" w:eastAsia="Times New Roman" w:hAnsi="Arial" w:cs="Arial"/>
                <w:color w:val="222222"/>
                <w:sz w:val="24"/>
                <w:szCs w:val="24"/>
                <w:shd w:val="clear" w:color="auto" w:fill="FFFFFF"/>
                <w:lang w:eastAsia="en-IN"/>
              </w:rPr>
            </w:rPrChange>
          </w:rPr>
          <w:delText>Apart from the projects undertaken in college, it was m</w:delText>
        </w:r>
      </w:del>
      <w:ins w:id="465" w:author="Author" w:date="2019-10-01T11:04:00Z">
        <w:r w:rsidR="00FE5883" w:rsidRPr="00EB6572">
          <w:rPr>
            <w:rFonts w:ascii="Times New Roman" w:eastAsia="Times New Roman" w:hAnsi="Times New Roman" w:cs="Times New Roman"/>
            <w:sz w:val="22"/>
            <w:szCs w:val="22"/>
            <w:shd w:val="clear" w:color="auto" w:fill="FFFFFF"/>
            <w:lang w:eastAsia="en-IN"/>
            <w:rPrChange w:id="466" w:author="Author" w:date="2019-10-15T09:29:00Z">
              <w:rPr>
                <w:rFonts w:ascii="Times New Roman" w:eastAsia="Times New Roman" w:hAnsi="Times New Roman" w:cs="Times New Roman"/>
                <w:color w:val="222222"/>
                <w:shd w:val="clear" w:color="auto" w:fill="FFFFFF"/>
                <w:lang w:eastAsia="en-IN"/>
              </w:rPr>
            </w:rPrChange>
          </w:rPr>
          <w:t>M</w:t>
        </w:r>
      </w:ins>
      <w:r w:rsidR="00B93CCF" w:rsidRPr="00EB6572">
        <w:rPr>
          <w:rFonts w:ascii="Times New Roman" w:eastAsia="Times New Roman" w:hAnsi="Times New Roman" w:cs="Times New Roman"/>
          <w:sz w:val="22"/>
          <w:szCs w:val="22"/>
          <w:shd w:val="clear" w:color="auto" w:fill="FFFFFF"/>
          <w:lang w:eastAsia="en-IN"/>
          <w:rPrChange w:id="467" w:author="Author" w:date="2019-10-15T09:29:00Z">
            <w:rPr>
              <w:rFonts w:ascii="Arial" w:eastAsia="Times New Roman" w:hAnsi="Arial" w:cs="Arial"/>
              <w:color w:val="222222"/>
              <w:sz w:val="24"/>
              <w:szCs w:val="24"/>
              <w:shd w:val="clear" w:color="auto" w:fill="FFFFFF"/>
              <w:lang w:eastAsia="en-IN"/>
            </w:rPr>
          </w:rPrChange>
        </w:rPr>
        <w:t>y desire to gain exposure to the software industry</w:t>
      </w:r>
      <w:del w:id="468" w:author="Author" w:date="2019-10-01T11:04:00Z">
        <w:r w:rsidR="00B93CCF" w:rsidRPr="00EB6572">
          <w:rPr>
            <w:rFonts w:ascii="Times New Roman" w:eastAsia="Times New Roman" w:hAnsi="Times New Roman" w:cs="Times New Roman"/>
            <w:sz w:val="22"/>
            <w:szCs w:val="22"/>
            <w:shd w:val="clear" w:color="auto" w:fill="FFFFFF"/>
            <w:lang w:eastAsia="en-IN"/>
            <w:rPrChange w:id="469" w:author="Author" w:date="2019-10-15T09:29:00Z">
              <w:rPr>
                <w:rFonts w:ascii="Arial" w:eastAsia="Times New Roman" w:hAnsi="Arial" w:cs="Arial"/>
                <w:color w:val="222222"/>
                <w:sz w:val="24"/>
                <w:szCs w:val="24"/>
                <w:shd w:val="clear" w:color="auto" w:fill="FFFFFF"/>
                <w:lang w:eastAsia="en-IN"/>
              </w:rPr>
            </w:rPrChange>
          </w:rPr>
          <w:delText>, and this</w:delText>
        </w:r>
      </w:del>
      <w:r w:rsidR="00B93CCF" w:rsidRPr="00EB6572">
        <w:rPr>
          <w:rFonts w:ascii="Times New Roman" w:eastAsia="Times New Roman" w:hAnsi="Times New Roman" w:cs="Times New Roman"/>
          <w:sz w:val="22"/>
          <w:szCs w:val="22"/>
          <w:shd w:val="clear" w:color="auto" w:fill="FFFFFF"/>
          <w:lang w:eastAsia="en-IN"/>
          <w:rPrChange w:id="470" w:author="Author" w:date="2019-10-15T09:29:00Z">
            <w:rPr>
              <w:rFonts w:ascii="Arial" w:eastAsia="Times New Roman" w:hAnsi="Arial" w:cs="Arial"/>
              <w:color w:val="222222"/>
              <w:sz w:val="24"/>
              <w:szCs w:val="24"/>
              <w:shd w:val="clear" w:color="auto" w:fill="FFFFFF"/>
              <w:lang w:eastAsia="en-IN"/>
            </w:rPr>
          </w:rPrChange>
        </w:rPr>
        <w:t xml:space="preserve"> prompted me to </w:t>
      </w:r>
      <w:ins w:id="471" w:author="Author" w:date="2019-10-11T13:03:00Z">
        <w:r w:rsidR="0008132F" w:rsidRPr="00EB6572">
          <w:rPr>
            <w:rFonts w:ascii="Times New Roman" w:eastAsia="Times New Roman" w:hAnsi="Times New Roman" w:cs="Times New Roman"/>
            <w:sz w:val="22"/>
            <w:szCs w:val="22"/>
            <w:shd w:val="clear" w:color="auto" w:fill="FFFFFF"/>
            <w:lang w:eastAsia="en-IN"/>
            <w:rPrChange w:id="472" w:author="Author" w:date="2019-10-15T09:29:00Z">
              <w:rPr>
                <w:rFonts w:ascii="Times New Roman" w:eastAsia="Times New Roman" w:hAnsi="Times New Roman" w:cs="Times New Roman"/>
                <w:color w:val="222222"/>
                <w:shd w:val="clear" w:color="auto" w:fill="FFFFFF"/>
                <w:lang w:eastAsia="en-IN"/>
              </w:rPr>
            </w:rPrChange>
          </w:rPr>
          <w:t xml:space="preserve">complete </w:t>
        </w:r>
      </w:ins>
      <w:del w:id="473" w:author="Author" w:date="2019-10-11T13:03:00Z">
        <w:r w:rsidR="00B93CCF" w:rsidRPr="00EB6572">
          <w:rPr>
            <w:rFonts w:ascii="Times New Roman" w:eastAsia="Times New Roman" w:hAnsi="Times New Roman" w:cs="Times New Roman"/>
            <w:sz w:val="22"/>
            <w:szCs w:val="22"/>
            <w:shd w:val="clear" w:color="auto" w:fill="FFFFFF"/>
            <w:lang w:eastAsia="en-IN"/>
            <w:rPrChange w:id="474" w:author="Author" w:date="2019-10-15T09:29:00Z">
              <w:rPr>
                <w:rFonts w:ascii="Arial" w:eastAsia="Times New Roman" w:hAnsi="Arial" w:cs="Arial"/>
                <w:color w:val="222222"/>
                <w:sz w:val="24"/>
                <w:szCs w:val="24"/>
                <w:shd w:val="clear" w:color="auto" w:fill="FFFFFF"/>
                <w:lang w:eastAsia="en-IN"/>
              </w:rPr>
            </w:rPrChange>
          </w:rPr>
          <w:delText xml:space="preserve">take up </w:delText>
        </w:r>
      </w:del>
      <w:r w:rsidR="00B93CCF" w:rsidRPr="00EB6572">
        <w:rPr>
          <w:rFonts w:ascii="Times New Roman" w:eastAsia="Times New Roman" w:hAnsi="Times New Roman" w:cs="Times New Roman"/>
          <w:sz w:val="22"/>
          <w:szCs w:val="22"/>
          <w:shd w:val="clear" w:color="auto" w:fill="FFFFFF"/>
          <w:lang w:eastAsia="en-IN"/>
          <w:rPrChange w:id="475" w:author="Author" w:date="2019-10-15T09:29:00Z">
            <w:rPr>
              <w:rFonts w:ascii="Arial" w:eastAsia="Times New Roman" w:hAnsi="Arial" w:cs="Arial"/>
              <w:color w:val="222222"/>
              <w:sz w:val="24"/>
              <w:szCs w:val="24"/>
              <w:shd w:val="clear" w:color="auto" w:fill="FFFFFF"/>
              <w:lang w:eastAsia="en-IN"/>
            </w:rPr>
          </w:rPrChange>
        </w:rPr>
        <w:t>various training and internships</w:t>
      </w:r>
      <w:ins w:id="476" w:author="Author" w:date="2019-10-15T09:06:00Z">
        <w:r w:rsidR="00696227" w:rsidRPr="00EB6572">
          <w:rPr>
            <w:rFonts w:ascii="Times New Roman" w:eastAsia="Times New Roman" w:hAnsi="Times New Roman" w:cs="Times New Roman"/>
            <w:sz w:val="22"/>
            <w:szCs w:val="22"/>
            <w:shd w:val="clear" w:color="auto" w:fill="FFFFFF"/>
            <w:lang w:eastAsia="en-IN"/>
            <w:rPrChange w:id="477" w:author="Author" w:date="2019-10-15T09:29:00Z">
              <w:rPr>
                <w:rFonts w:ascii="Times New Roman" w:eastAsia="Times New Roman" w:hAnsi="Times New Roman" w:cs="Times New Roman"/>
                <w:color w:val="222222"/>
                <w:shd w:val="clear" w:color="auto" w:fill="FFFFFF"/>
                <w:lang w:eastAsia="en-IN"/>
              </w:rPr>
            </w:rPrChange>
          </w:rPr>
          <w:t xml:space="preserve"> too</w:t>
        </w:r>
      </w:ins>
      <w:r w:rsidR="00B93CCF" w:rsidRPr="00EB6572">
        <w:rPr>
          <w:rFonts w:ascii="Times New Roman" w:eastAsia="Times New Roman" w:hAnsi="Times New Roman" w:cs="Times New Roman"/>
          <w:sz w:val="22"/>
          <w:szCs w:val="22"/>
          <w:shd w:val="clear" w:color="auto" w:fill="FFFFFF"/>
          <w:lang w:eastAsia="en-IN"/>
          <w:rPrChange w:id="478" w:author="Author" w:date="2019-10-15T09:29:00Z">
            <w:rPr>
              <w:rFonts w:ascii="Arial" w:eastAsia="Times New Roman" w:hAnsi="Arial" w:cs="Arial"/>
              <w:color w:val="222222"/>
              <w:sz w:val="24"/>
              <w:szCs w:val="24"/>
              <w:shd w:val="clear" w:color="auto" w:fill="FFFFFF"/>
              <w:lang w:eastAsia="en-IN"/>
            </w:rPr>
          </w:rPrChange>
        </w:rPr>
        <w:t xml:space="preserve">. </w:t>
      </w:r>
      <w:ins w:id="479" w:author="Author" w:date="2019-10-11T13:03:00Z">
        <w:r w:rsidR="0008132F" w:rsidRPr="00EB6572">
          <w:rPr>
            <w:rFonts w:ascii="Times New Roman" w:eastAsia="Times New Roman" w:hAnsi="Times New Roman" w:cs="Times New Roman"/>
            <w:sz w:val="22"/>
            <w:szCs w:val="22"/>
            <w:shd w:val="clear" w:color="auto" w:fill="FFFFFF"/>
            <w:lang w:eastAsia="en-IN"/>
            <w:rPrChange w:id="480" w:author="Author" w:date="2019-10-15T09:29:00Z">
              <w:rPr>
                <w:rFonts w:ascii="Times New Roman" w:eastAsia="Times New Roman" w:hAnsi="Times New Roman" w:cs="Times New Roman"/>
                <w:color w:val="222222"/>
                <w:shd w:val="clear" w:color="auto" w:fill="FFFFFF"/>
                <w:lang w:eastAsia="en-IN"/>
              </w:rPr>
            </w:rPrChange>
          </w:rPr>
          <w:t>Durin</w:t>
        </w:r>
      </w:ins>
      <w:ins w:id="481" w:author="vishnu ishpujani" w:date="2019-10-14T06:08:00Z">
        <w:r w:rsidR="001878E3" w:rsidRPr="00EB6572">
          <w:rPr>
            <w:rFonts w:ascii="Times New Roman" w:eastAsia="Times New Roman" w:hAnsi="Times New Roman" w:cs="Times New Roman"/>
            <w:sz w:val="22"/>
            <w:szCs w:val="22"/>
            <w:shd w:val="clear" w:color="auto" w:fill="FFFFFF"/>
            <w:lang w:eastAsia="en-IN"/>
            <w:rPrChange w:id="482" w:author="Author" w:date="2019-10-15T09:29:00Z">
              <w:rPr>
                <w:rFonts w:ascii="Times New Roman" w:eastAsia="Times New Roman" w:hAnsi="Times New Roman" w:cs="Times New Roman"/>
                <w:color w:val="222222"/>
                <w:shd w:val="clear" w:color="auto" w:fill="FFFFFF"/>
                <w:lang w:eastAsia="en-IN"/>
              </w:rPr>
            </w:rPrChange>
          </w:rPr>
          <w:t>g</w:t>
        </w:r>
      </w:ins>
      <w:ins w:id="483" w:author="Author" w:date="2019-10-11T13:03:00Z">
        <w:del w:id="484" w:author="vishnu ishpujani" w:date="2019-10-14T06:08:00Z">
          <w:r w:rsidR="0008132F" w:rsidRPr="00EB6572" w:rsidDel="001878E3">
            <w:rPr>
              <w:rFonts w:ascii="Times New Roman" w:eastAsia="Times New Roman" w:hAnsi="Times New Roman" w:cs="Times New Roman"/>
              <w:sz w:val="22"/>
              <w:szCs w:val="22"/>
              <w:shd w:val="clear" w:color="auto" w:fill="FFFFFF"/>
              <w:lang w:eastAsia="en-IN"/>
              <w:rPrChange w:id="485" w:author="Author" w:date="2019-10-15T09:29:00Z">
                <w:rPr>
                  <w:rFonts w:ascii="Times New Roman" w:eastAsia="Times New Roman" w:hAnsi="Times New Roman" w:cs="Times New Roman"/>
                  <w:color w:val="222222"/>
                  <w:shd w:val="clear" w:color="auto" w:fill="FFFFFF"/>
                  <w:lang w:eastAsia="en-IN"/>
                </w:rPr>
              </w:rPrChange>
            </w:rPr>
            <w:delText>e</w:delText>
          </w:r>
        </w:del>
        <w:r w:rsidR="0008132F" w:rsidRPr="00EB6572">
          <w:rPr>
            <w:rFonts w:ascii="Times New Roman" w:eastAsia="Times New Roman" w:hAnsi="Times New Roman" w:cs="Times New Roman"/>
            <w:sz w:val="22"/>
            <w:szCs w:val="22"/>
            <w:shd w:val="clear" w:color="auto" w:fill="FFFFFF"/>
            <w:lang w:eastAsia="en-IN"/>
            <w:rPrChange w:id="486" w:author="Author" w:date="2019-10-15T09:29:00Z">
              <w:rPr>
                <w:rFonts w:ascii="Times New Roman" w:eastAsia="Times New Roman" w:hAnsi="Times New Roman" w:cs="Times New Roman"/>
                <w:color w:val="222222"/>
                <w:shd w:val="clear" w:color="auto" w:fill="FFFFFF"/>
                <w:lang w:eastAsia="en-IN"/>
              </w:rPr>
            </w:rPrChange>
          </w:rPr>
          <w:t xml:space="preserve"> one of the</w:t>
        </w:r>
      </w:ins>
      <w:ins w:id="487" w:author="Author" w:date="2019-10-11T13:04:00Z">
        <w:r w:rsidR="0008132F" w:rsidRPr="00EB6572">
          <w:rPr>
            <w:rFonts w:ascii="Times New Roman" w:eastAsia="Times New Roman" w:hAnsi="Times New Roman" w:cs="Times New Roman"/>
            <w:sz w:val="22"/>
            <w:szCs w:val="22"/>
            <w:shd w:val="clear" w:color="auto" w:fill="FFFFFF"/>
            <w:lang w:eastAsia="en-IN"/>
            <w:rPrChange w:id="488" w:author="Author" w:date="2019-10-15T09:29:00Z">
              <w:rPr>
                <w:rFonts w:ascii="Times New Roman" w:eastAsia="Times New Roman" w:hAnsi="Times New Roman" w:cs="Times New Roman"/>
                <w:color w:val="222222"/>
                <w:shd w:val="clear" w:color="auto" w:fill="FFFFFF"/>
                <w:lang w:eastAsia="en-IN"/>
              </w:rPr>
            </w:rPrChange>
          </w:rPr>
          <w:t>se, a</w:t>
        </w:r>
      </w:ins>
      <w:del w:id="489" w:author="Author" w:date="2019-10-01T11:04:00Z">
        <w:r w:rsidR="00B93CCF" w:rsidRPr="00EB6572">
          <w:rPr>
            <w:rFonts w:ascii="Times New Roman" w:eastAsia="Times New Roman" w:hAnsi="Times New Roman" w:cs="Times New Roman"/>
            <w:sz w:val="22"/>
            <w:szCs w:val="22"/>
            <w:shd w:val="clear" w:color="auto" w:fill="FFFFFF"/>
            <w:lang w:eastAsia="en-IN"/>
            <w:rPrChange w:id="490" w:author="Author" w:date="2019-10-15T09:29:00Z">
              <w:rPr>
                <w:rFonts w:ascii="Arial" w:eastAsia="Times New Roman" w:hAnsi="Arial" w:cs="Arial"/>
                <w:color w:val="222222"/>
                <w:sz w:val="24"/>
                <w:szCs w:val="24"/>
                <w:shd w:val="clear" w:color="auto" w:fill="FFFFFF"/>
                <w:lang w:eastAsia="en-IN"/>
              </w:rPr>
            </w:rPrChange>
          </w:rPr>
          <w:delText>My training a</w:delText>
        </w:r>
      </w:del>
      <w:r w:rsidR="00B93CCF" w:rsidRPr="00EB6572">
        <w:rPr>
          <w:rFonts w:ascii="Times New Roman" w:eastAsia="Times New Roman" w:hAnsi="Times New Roman" w:cs="Times New Roman"/>
          <w:sz w:val="22"/>
          <w:szCs w:val="22"/>
          <w:shd w:val="clear" w:color="auto" w:fill="FFFFFF"/>
          <w:lang w:eastAsia="en-IN"/>
          <w:rPrChange w:id="491" w:author="Author" w:date="2019-10-15T09:29:00Z">
            <w:rPr>
              <w:rFonts w:ascii="Arial" w:eastAsia="Times New Roman" w:hAnsi="Arial" w:cs="Arial"/>
              <w:color w:val="222222"/>
              <w:sz w:val="24"/>
              <w:szCs w:val="24"/>
              <w:shd w:val="clear" w:color="auto" w:fill="FFFFFF"/>
              <w:lang w:eastAsia="en-IN"/>
            </w:rPr>
          </w:rPrChange>
        </w:rPr>
        <w:t>t Netmax</w:t>
      </w:r>
      <w:ins w:id="492" w:author="Author" w:date="2019-10-11T13:03:00Z">
        <w:r w:rsidR="0008132F" w:rsidRPr="00EB6572">
          <w:rPr>
            <w:rFonts w:ascii="Times New Roman" w:eastAsia="Times New Roman" w:hAnsi="Times New Roman" w:cs="Times New Roman"/>
            <w:sz w:val="22"/>
            <w:szCs w:val="22"/>
            <w:shd w:val="clear" w:color="auto" w:fill="FFFFFF"/>
            <w:lang w:eastAsia="en-IN"/>
            <w:rPrChange w:id="493" w:author="Author" w:date="2019-10-15T09:29:00Z">
              <w:rPr>
                <w:rFonts w:ascii="Times New Roman" w:eastAsia="Times New Roman" w:hAnsi="Times New Roman" w:cs="Times New Roman"/>
                <w:color w:val="222222"/>
                <w:shd w:val="clear" w:color="auto" w:fill="FFFFFF"/>
                <w:lang w:eastAsia="en-IN"/>
              </w:rPr>
            </w:rPrChange>
          </w:rPr>
          <w:t xml:space="preserve"> (</w:t>
        </w:r>
      </w:ins>
      <w:ins w:id="494" w:author="vishnu ishpujani" w:date="2019-10-02T18:39:00Z">
        <w:r w:rsidR="006A1036" w:rsidRPr="00EB6572">
          <w:rPr>
            <w:rFonts w:ascii="Times New Roman" w:eastAsia="Times New Roman" w:hAnsi="Times New Roman" w:cs="Times New Roman"/>
            <w:sz w:val="22"/>
            <w:szCs w:val="22"/>
            <w:shd w:val="clear" w:color="auto" w:fill="FFFFFF"/>
            <w:lang w:eastAsia="en-IN"/>
            <w:rPrChange w:id="495" w:author="Author" w:date="2019-10-15T09:29:00Z">
              <w:rPr>
                <w:rFonts w:ascii="Times New Roman" w:eastAsia="Times New Roman" w:hAnsi="Times New Roman" w:cs="Times New Roman"/>
                <w:color w:val="222222"/>
                <w:shd w:val="clear" w:color="auto" w:fill="FFFFFF"/>
                <w:lang w:eastAsia="en-IN"/>
              </w:rPr>
            </w:rPrChange>
          </w:rPr>
          <w:t>Jun</w:t>
        </w:r>
      </w:ins>
      <w:ins w:id="496" w:author="Author" w:date="2019-10-11T13:03:00Z">
        <w:r w:rsidR="0008132F" w:rsidRPr="00EB6572">
          <w:rPr>
            <w:rFonts w:ascii="Times New Roman" w:eastAsia="Times New Roman" w:hAnsi="Times New Roman" w:cs="Times New Roman"/>
            <w:sz w:val="22"/>
            <w:szCs w:val="22"/>
            <w:shd w:val="clear" w:color="auto" w:fill="FFFFFF"/>
            <w:lang w:eastAsia="en-IN"/>
            <w:rPrChange w:id="497" w:author="Author" w:date="2019-10-15T09:29:00Z">
              <w:rPr>
                <w:rFonts w:ascii="Times New Roman" w:eastAsia="Times New Roman" w:hAnsi="Times New Roman" w:cs="Times New Roman"/>
                <w:color w:val="222222"/>
                <w:shd w:val="clear" w:color="auto" w:fill="FFFFFF"/>
                <w:lang w:eastAsia="en-IN"/>
              </w:rPr>
            </w:rPrChange>
          </w:rPr>
          <w:t>’</w:t>
        </w:r>
      </w:ins>
      <w:ins w:id="498" w:author="vishnu ishpujani" w:date="2019-10-02T18:39:00Z">
        <w:del w:id="499"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0" w:author="Author" w:date="2019-10-15T09:29:00Z">
                <w:rPr>
                  <w:rFonts w:ascii="Times New Roman" w:eastAsia="Times New Roman" w:hAnsi="Times New Roman" w:cs="Times New Roman"/>
                  <w:color w:val="222222"/>
                  <w:shd w:val="clear" w:color="auto" w:fill="FFFFFF"/>
                  <w:lang w:eastAsia="en-IN"/>
                </w:rPr>
              </w:rPrChange>
            </w:rPr>
            <w:delText>e,</w:delText>
          </w:r>
        </w:del>
      </w:ins>
      <w:ins w:id="501" w:author="Author" w:date="2019-10-01T11:04:00Z">
        <w:del w:id="502"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03" w:author="Author" w:date="2019-10-15T09:29:00Z">
                <w:rPr>
                  <w:rFonts w:ascii="Times New Roman" w:eastAsia="Times New Roman" w:hAnsi="Times New Roman" w:cs="Times New Roman"/>
                  <w:color w:val="222222"/>
                  <w:shd w:val="clear" w:color="auto" w:fill="FFFFFF"/>
                  <w:lang w:eastAsia="en-IN"/>
                </w:rPr>
              </w:rPrChange>
            </w:rPr>
            <w:delText>(__</w:delText>
          </w:r>
        </w:del>
      </w:ins>
      <w:ins w:id="504" w:author="vishnu ishpujani" w:date="2019-10-02T18:38:00Z">
        <w:del w:id="505" w:author="Author" w:date="2019-10-11T13:03:00Z">
          <w:r w:rsidR="006A1036" w:rsidRPr="00EB6572" w:rsidDel="0008132F">
            <w:rPr>
              <w:rFonts w:ascii="Times New Roman" w:eastAsia="Times New Roman" w:hAnsi="Times New Roman" w:cs="Times New Roman"/>
              <w:sz w:val="22"/>
              <w:szCs w:val="22"/>
              <w:shd w:val="clear" w:color="auto" w:fill="FFFFFF"/>
              <w:lang w:eastAsia="en-IN"/>
              <w:rPrChange w:id="506" w:author="Author" w:date="2019-10-15T09:29:00Z">
                <w:rPr>
                  <w:rFonts w:ascii="Times New Roman" w:eastAsia="Times New Roman" w:hAnsi="Times New Roman" w:cs="Times New Roman"/>
                  <w:color w:val="222222"/>
                  <w:shd w:val="clear" w:color="auto" w:fill="FFFFFF"/>
                  <w:lang w:eastAsia="en-IN"/>
                </w:rPr>
              </w:rPrChange>
            </w:rPr>
            <w:delText>20</w:delText>
          </w:r>
        </w:del>
        <w:r w:rsidR="006A1036" w:rsidRPr="00EB6572">
          <w:rPr>
            <w:rFonts w:ascii="Times New Roman" w:eastAsia="Times New Roman" w:hAnsi="Times New Roman" w:cs="Times New Roman"/>
            <w:sz w:val="22"/>
            <w:szCs w:val="22"/>
            <w:shd w:val="clear" w:color="auto" w:fill="FFFFFF"/>
            <w:lang w:eastAsia="en-IN"/>
            <w:rPrChange w:id="507" w:author="Author" w:date="2019-10-15T09:29:00Z">
              <w:rPr>
                <w:rFonts w:ascii="Times New Roman" w:eastAsia="Times New Roman" w:hAnsi="Times New Roman" w:cs="Times New Roman"/>
                <w:color w:val="222222"/>
                <w:shd w:val="clear" w:color="auto" w:fill="FFFFFF"/>
                <w:lang w:eastAsia="en-IN"/>
              </w:rPr>
            </w:rPrChange>
          </w:rPr>
          <w:t>15</w:t>
        </w:r>
      </w:ins>
      <w:ins w:id="508" w:author="Author" w:date="2019-10-11T13:03:00Z">
        <w:r w:rsidR="0008132F" w:rsidRPr="00EB6572">
          <w:rPr>
            <w:rFonts w:ascii="Times New Roman" w:eastAsia="Times New Roman" w:hAnsi="Times New Roman" w:cs="Times New Roman"/>
            <w:sz w:val="22"/>
            <w:szCs w:val="22"/>
            <w:shd w:val="clear" w:color="auto" w:fill="FFFFFF"/>
            <w:lang w:eastAsia="en-IN"/>
            <w:rPrChange w:id="509" w:author="Author" w:date="2019-10-15T09:29:00Z">
              <w:rPr>
                <w:rFonts w:ascii="Times New Roman" w:eastAsia="Times New Roman" w:hAnsi="Times New Roman" w:cs="Times New Roman"/>
                <w:color w:val="222222"/>
                <w:shd w:val="clear" w:color="auto" w:fill="FFFFFF"/>
                <w:lang w:eastAsia="en-IN"/>
              </w:rPr>
            </w:rPrChange>
          </w:rPr>
          <w:t>)</w:t>
        </w:r>
      </w:ins>
      <w:ins w:id="510" w:author="Author" w:date="2019-10-01T11:04:00Z">
        <w:del w:id="511" w:author="vishnu ishpujani" w:date="2019-10-02T18:37:00Z">
          <w:r w:rsidR="00A06437" w:rsidRPr="00EB6572" w:rsidDel="006A1036">
            <w:rPr>
              <w:rFonts w:ascii="Times New Roman" w:eastAsia="Times New Roman" w:hAnsi="Times New Roman" w:cs="Times New Roman"/>
              <w:sz w:val="22"/>
              <w:szCs w:val="22"/>
              <w:shd w:val="clear" w:color="auto" w:fill="FFFFFF"/>
              <w:lang w:eastAsia="en-IN"/>
              <w:rPrChange w:id="512" w:author="Author" w:date="2019-10-15T09:29:00Z">
                <w:rPr>
                  <w:rFonts w:ascii="Times New Roman" w:eastAsia="Times New Roman" w:hAnsi="Times New Roman" w:cs="Times New Roman"/>
                  <w:color w:val="222222"/>
                  <w:shd w:val="clear" w:color="auto" w:fill="FFFFFF"/>
                  <w:lang w:eastAsia="en-IN"/>
                </w:rPr>
              </w:rPrChange>
            </w:rPr>
            <w:delText>)</w:delText>
          </w:r>
        </w:del>
        <w:r w:rsidR="006B76DC" w:rsidRPr="00EB6572">
          <w:rPr>
            <w:rFonts w:ascii="Times New Roman" w:eastAsia="Times New Roman" w:hAnsi="Times New Roman" w:cs="Times New Roman"/>
            <w:sz w:val="22"/>
            <w:szCs w:val="22"/>
            <w:shd w:val="clear" w:color="auto" w:fill="FFFFFF"/>
            <w:lang w:eastAsia="en-IN"/>
            <w:rPrChange w:id="513" w:author="Author" w:date="2019-10-15T09:29:00Z">
              <w:rPr>
                <w:rFonts w:ascii="Times New Roman" w:eastAsia="Times New Roman" w:hAnsi="Times New Roman" w:cs="Times New Roman"/>
                <w:color w:val="222222"/>
                <w:shd w:val="clear" w:color="auto" w:fill="FFFFFF"/>
                <w:lang w:eastAsia="en-IN"/>
              </w:rPr>
            </w:rPrChange>
          </w:rPr>
          <w:t>, I worked with</w:t>
        </w:r>
      </w:ins>
      <w:r w:rsidR="00B93CCF" w:rsidRPr="00EB6572">
        <w:rPr>
          <w:rFonts w:ascii="Times New Roman" w:eastAsia="Times New Roman" w:hAnsi="Times New Roman" w:cs="Times New Roman"/>
          <w:sz w:val="22"/>
          <w:szCs w:val="22"/>
          <w:shd w:val="clear" w:color="auto" w:fill="FFFFFF"/>
          <w:lang w:eastAsia="en-IN"/>
          <w:rPrChange w:id="514" w:author="Author" w:date="2019-10-15T09:29:00Z">
            <w:rPr>
              <w:rFonts w:ascii="Arial" w:eastAsia="Times New Roman" w:hAnsi="Arial" w:cs="Arial"/>
              <w:color w:val="222222"/>
              <w:sz w:val="24"/>
              <w:szCs w:val="24"/>
              <w:shd w:val="clear" w:color="auto" w:fill="FFFFFF"/>
              <w:lang w:eastAsia="en-IN"/>
            </w:rPr>
          </w:rPrChange>
        </w:rPr>
        <w:t> </w:t>
      </w:r>
      <w:del w:id="515" w:author="Author" w:date="2019-10-01T11:04:00Z">
        <w:r w:rsidR="00B93CCF" w:rsidRPr="00EB6572">
          <w:rPr>
            <w:rFonts w:ascii="Times New Roman" w:eastAsia="Times New Roman" w:hAnsi="Times New Roman" w:cs="Times New Roman"/>
            <w:sz w:val="22"/>
            <w:szCs w:val="22"/>
            <w:shd w:val="clear" w:color="auto" w:fill="FFFFFF"/>
            <w:lang w:eastAsia="en-IN"/>
            <w:rPrChange w:id="516" w:author="Author" w:date="2019-10-15T09:29:00Z">
              <w:rPr>
                <w:rFonts w:ascii="Arial" w:eastAsia="Times New Roman" w:hAnsi="Arial" w:cs="Arial"/>
                <w:color w:val="222222"/>
                <w:sz w:val="24"/>
                <w:szCs w:val="24"/>
                <w:shd w:val="clear" w:color="auto" w:fill="FFFFFF"/>
                <w:lang w:eastAsia="en-IN"/>
              </w:rPr>
            </w:rPrChange>
          </w:rPr>
          <w:delText>was in</w:delText>
        </w:r>
      </w:del>
      <w:r w:rsidR="00B93CCF" w:rsidRPr="00EB6572">
        <w:rPr>
          <w:rFonts w:ascii="Times New Roman" w:eastAsia="Times New Roman" w:hAnsi="Times New Roman" w:cs="Times New Roman"/>
          <w:sz w:val="22"/>
          <w:szCs w:val="22"/>
          <w:shd w:val="clear" w:color="auto" w:fill="FFFFFF"/>
          <w:lang w:eastAsia="en-IN"/>
          <w:rPrChange w:id="517" w:author="Author" w:date="2019-10-15T09:29:00Z">
            <w:rPr>
              <w:rFonts w:ascii="Arial" w:eastAsia="Times New Roman" w:hAnsi="Arial" w:cs="Arial"/>
              <w:color w:val="222222"/>
              <w:sz w:val="24"/>
              <w:szCs w:val="24"/>
              <w:shd w:val="clear" w:color="auto" w:fill="FFFFFF"/>
              <w:lang w:eastAsia="en-IN"/>
            </w:rPr>
          </w:rPrChange>
        </w:rPr>
        <w:t xml:space="preserve">C and C++ </w:t>
      </w:r>
      <w:del w:id="518" w:author="Author" w:date="2019-10-01T11:04:00Z">
        <w:r w:rsidR="00B93CCF" w:rsidRPr="00EB6572">
          <w:rPr>
            <w:rFonts w:ascii="Times New Roman" w:eastAsia="Times New Roman" w:hAnsi="Times New Roman" w:cs="Times New Roman"/>
            <w:sz w:val="22"/>
            <w:szCs w:val="22"/>
            <w:shd w:val="clear" w:color="auto" w:fill="FFFFFF"/>
            <w:lang w:eastAsia="en-IN"/>
            <w:rPrChange w:id="519" w:author="Author" w:date="2019-10-15T09:29:00Z">
              <w:rPr>
                <w:rFonts w:ascii="Arial" w:eastAsia="Times New Roman" w:hAnsi="Arial" w:cs="Arial"/>
                <w:color w:val="222222"/>
                <w:sz w:val="24"/>
                <w:szCs w:val="24"/>
                <w:shd w:val="clear" w:color="auto" w:fill="FFFFFF"/>
                <w:lang w:eastAsia="en-IN"/>
              </w:rPr>
            </w:rPrChange>
          </w:rPr>
          <w:delText xml:space="preserve">languages </w:delText>
        </w:r>
      </w:del>
      <w:r w:rsidR="00B93CCF" w:rsidRPr="00EB6572">
        <w:rPr>
          <w:rFonts w:ascii="Times New Roman" w:eastAsia="Times New Roman" w:hAnsi="Times New Roman" w:cs="Times New Roman"/>
          <w:sz w:val="22"/>
          <w:szCs w:val="22"/>
          <w:shd w:val="clear" w:color="auto" w:fill="FFFFFF"/>
          <w:lang w:eastAsia="en-IN"/>
          <w:rPrChange w:id="520" w:author="Author" w:date="2019-10-15T09:29:00Z">
            <w:rPr>
              <w:rFonts w:ascii="Arial" w:eastAsia="Times New Roman" w:hAnsi="Arial" w:cs="Arial"/>
              <w:color w:val="222222"/>
              <w:sz w:val="24"/>
              <w:szCs w:val="24"/>
              <w:shd w:val="clear" w:color="auto" w:fill="FFFFFF"/>
              <w:lang w:eastAsia="en-IN"/>
            </w:rPr>
          </w:rPrChange>
        </w:rPr>
        <w:t xml:space="preserve">for six weeks and </w:t>
      </w:r>
      <w:del w:id="521" w:author="Author" w:date="2019-10-01T11:04:00Z">
        <w:r w:rsidR="00B93CCF" w:rsidRPr="00EB6572">
          <w:rPr>
            <w:rFonts w:ascii="Times New Roman" w:eastAsia="Times New Roman" w:hAnsi="Times New Roman" w:cs="Times New Roman"/>
            <w:sz w:val="22"/>
            <w:szCs w:val="22"/>
            <w:shd w:val="clear" w:color="auto" w:fill="FFFFFF"/>
            <w:lang w:eastAsia="en-IN"/>
            <w:rPrChange w:id="522" w:author="Author" w:date="2019-10-15T09:29:00Z">
              <w:rPr>
                <w:rFonts w:ascii="Arial" w:eastAsia="Times New Roman" w:hAnsi="Arial" w:cs="Arial"/>
                <w:color w:val="222222"/>
                <w:sz w:val="24"/>
                <w:szCs w:val="24"/>
                <w:shd w:val="clear" w:color="auto" w:fill="FFFFFF"/>
                <w:lang w:eastAsia="en-IN"/>
              </w:rPr>
            </w:rPrChange>
          </w:rPr>
          <w:delText xml:space="preserve">I </w:delText>
        </w:r>
      </w:del>
      <w:r w:rsidR="00B93CCF" w:rsidRPr="00EB6572">
        <w:rPr>
          <w:rFonts w:ascii="Times New Roman" w:eastAsia="Times New Roman" w:hAnsi="Times New Roman" w:cs="Times New Roman"/>
          <w:sz w:val="22"/>
          <w:szCs w:val="22"/>
          <w:shd w:val="clear" w:color="auto" w:fill="FFFFFF"/>
          <w:lang w:eastAsia="en-IN"/>
          <w:rPrChange w:id="523" w:author="Author" w:date="2019-10-15T09:29:00Z">
            <w:rPr>
              <w:rFonts w:ascii="Arial" w:eastAsia="Times New Roman" w:hAnsi="Arial" w:cs="Arial"/>
              <w:color w:val="222222"/>
              <w:sz w:val="24"/>
              <w:szCs w:val="24"/>
              <w:shd w:val="clear" w:color="auto" w:fill="FFFFFF"/>
              <w:lang w:eastAsia="en-IN"/>
            </w:rPr>
          </w:rPrChange>
        </w:rPr>
        <w:t>undertook a project on Airline Reservation System</w:t>
      </w:r>
      <w:del w:id="524" w:author="Author" w:date="2019-10-01T11:04:00Z">
        <w:r w:rsidR="00B93CCF" w:rsidRPr="00EB6572">
          <w:rPr>
            <w:rFonts w:ascii="Times New Roman" w:eastAsia="Times New Roman" w:hAnsi="Times New Roman" w:cs="Times New Roman"/>
            <w:sz w:val="22"/>
            <w:szCs w:val="22"/>
            <w:shd w:val="clear" w:color="auto" w:fill="FFFFFF"/>
            <w:lang w:eastAsia="en-IN"/>
            <w:rPrChange w:id="525" w:author="Author" w:date="2019-10-15T09:29:00Z">
              <w:rPr>
                <w:rFonts w:ascii="Arial" w:eastAsia="Times New Roman" w:hAnsi="Arial" w:cs="Arial"/>
                <w:color w:val="222222"/>
                <w:sz w:val="24"/>
                <w:szCs w:val="24"/>
                <w:shd w:val="clear" w:color="auto" w:fill="FFFFFF"/>
                <w:lang w:eastAsia="en-IN"/>
              </w:rPr>
            </w:rPrChange>
          </w:rPr>
          <w:delText xml:space="preserve"> here</w:delText>
        </w:r>
      </w:del>
      <w:r w:rsidR="00B93CCF" w:rsidRPr="00EB6572">
        <w:rPr>
          <w:rFonts w:ascii="Times New Roman" w:eastAsia="Times New Roman" w:hAnsi="Times New Roman" w:cs="Times New Roman"/>
          <w:sz w:val="22"/>
          <w:szCs w:val="22"/>
          <w:shd w:val="clear" w:color="auto" w:fill="FFFFFF"/>
          <w:lang w:eastAsia="en-IN"/>
          <w:rPrChange w:id="526" w:author="Author" w:date="2019-10-15T09:29:00Z">
            <w:rPr>
              <w:rFonts w:ascii="Arial" w:eastAsia="Times New Roman" w:hAnsi="Arial" w:cs="Arial"/>
              <w:color w:val="222222"/>
              <w:sz w:val="24"/>
              <w:szCs w:val="24"/>
              <w:shd w:val="clear" w:color="auto" w:fill="FFFFFF"/>
              <w:lang w:eastAsia="en-IN"/>
            </w:rPr>
          </w:rPrChange>
        </w:rPr>
        <w:t xml:space="preserve">. </w:t>
      </w:r>
      <w:ins w:id="527" w:author="Author" w:date="2019-10-11T13:04:00Z">
        <w:r w:rsidR="0008132F" w:rsidRPr="00EB6572">
          <w:rPr>
            <w:rFonts w:ascii="Times New Roman" w:eastAsia="Times New Roman" w:hAnsi="Times New Roman" w:cs="Times New Roman"/>
            <w:sz w:val="22"/>
            <w:szCs w:val="22"/>
            <w:shd w:val="clear" w:color="auto" w:fill="FFFFFF"/>
            <w:lang w:eastAsia="en-IN"/>
            <w:rPrChange w:id="528" w:author="Author" w:date="2019-10-15T09:29:00Z">
              <w:rPr>
                <w:rFonts w:ascii="Times New Roman" w:eastAsia="Times New Roman" w:hAnsi="Times New Roman" w:cs="Times New Roman"/>
                <w:color w:val="222222"/>
                <w:shd w:val="clear" w:color="auto" w:fill="FFFFFF"/>
                <w:lang w:eastAsia="en-IN"/>
              </w:rPr>
            </w:rPrChange>
          </w:rPr>
          <w:t>Th</w:t>
        </w:r>
      </w:ins>
      <w:ins w:id="529" w:author="Author" w:date="2019-10-15T09:07:00Z">
        <w:r w:rsidR="00696227" w:rsidRPr="00EB6572">
          <w:rPr>
            <w:rFonts w:ascii="Times New Roman" w:eastAsia="Times New Roman" w:hAnsi="Times New Roman" w:cs="Times New Roman"/>
            <w:sz w:val="22"/>
            <w:szCs w:val="22"/>
            <w:shd w:val="clear" w:color="auto" w:fill="FFFFFF"/>
            <w:lang w:eastAsia="en-IN"/>
            <w:rPrChange w:id="530" w:author="Author" w:date="2019-10-15T09:29:00Z">
              <w:rPr>
                <w:rFonts w:ascii="Times New Roman" w:eastAsia="Times New Roman" w:hAnsi="Times New Roman" w:cs="Times New Roman"/>
                <w:color w:val="222222"/>
                <w:shd w:val="clear" w:color="auto" w:fill="FFFFFF"/>
                <w:lang w:eastAsia="en-IN"/>
              </w:rPr>
            </w:rPrChange>
          </w:rPr>
          <w:t>e</w:t>
        </w:r>
      </w:ins>
      <w:ins w:id="531" w:author="Author" w:date="2019-10-11T13:04:00Z">
        <w:r w:rsidR="0008132F" w:rsidRPr="00EB6572">
          <w:rPr>
            <w:rFonts w:ascii="Times New Roman" w:eastAsia="Times New Roman" w:hAnsi="Times New Roman" w:cs="Times New Roman"/>
            <w:sz w:val="22"/>
            <w:szCs w:val="22"/>
            <w:shd w:val="clear" w:color="auto" w:fill="FFFFFF"/>
            <w:lang w:eastAsia="en-IN"/>
            <w:rPrChange w:id="532" w:author="Author" w:date="2019-10-15T09:29:00Z">
              <w:rPr>
                <w:rFonts w:ascii="Times New Roman" w:eastAsia="Times New Roman" w:hAnsi="Times New Roman" w:cs="Times New Roman"/>
                <w:color w:val="222222"/>
                <w:shd w:val="clear" w:color="auto" w:fill="FFFFFF"/>
                <w:lang w:eastAsia="en-IN"/>
              </w:rPr>
            </w:rPrChange>
          </w:rPr>
          <w:t xml:space="preserve"> experience of creating real-time projects, testing and delivering them on time was exciting</w:t>
        </w:r>
      </w:ins>
      <w:ins w:id="533" w:author="Aashish Dhalla" w:date="2019-10-22T10:37:00Z">
        <w:r w:rsidR="00780905">
          <w:rPr>
            <w:rFonts w:ascii="Times New Roman" w:eastAsia="Times New Roman" w:hAnsi="Times New Roman" w:cs="Times New Roman"/>
            <w:sz w:val="22"/>
            <w:szCs w:val="22"/>
            <w:shd w:val="clear" w:color="auto" w:fill="FFFFFF"/>
            <w:lang w:eastAsia="en-IN"/>
          </w:rPr>
          <w:t>!</w:t>
        </w:r>
      </w:ins>
      <w:ins w:id="534" w:author="Author" w:date="2019-10-11T13:04:00Z">
        <w:del w:id="535" w:author="Aashish Dhalla" w:date="2019-10-22T10:37:00Z">
          <w:r w:rsidR="0008132F" w:rsidRPr="00EB6572" w:rsidDel="00780905">
            <w:rPr>
              <w:rFonts w:ascii="Times New Roman" w:eastAsia="Times New Roman" w:hAnsi="Times New Roman" w:cs="Times New Roman"/>
              <w:sz w:val="22"/>
              <w:szCs w:val="22"/>
              <w:shd w:val="clear" w:color="auto" w:fill="FFFFFF"/>
              <w:lang w:eastAsia="en-IN"/>
              <w:rPrChange w:id="536" w:author="Author" w:date="2019-10-15T09:29:00Z">
                <w:rPr>
                  <w:rFonts w:ascii="Times New Roman" w:eastAsia="Times New Roman" w:hAnsi="Times New Roman" w:cs="Times New Roman"/>
                  <w:color w:val="222222"/>
                  <w:shd w:val="clear" w:color="auto" w:fill="FFFFFF"/>
                  <w:lang w:eastAsia="en-IN"/>
                </w:rPr>
              </w:rPrChange>
            </w:rPr>
            <w:delText>!</w:delText>
          </w:r>
        </w:del>
      </w:ins>
    </w:p>
    <w:p w:rsidR="007A3F1F" w:rsidRPr="007A3F1F" w:rsidRDefault="005506E1">
      <w:pPr>
        <w:spacing w:after="0" w:line="240" w:lineRule="auto"/>
        <w:jc w:val="both"/>
        <w:rPr>
          <w:ins w:id="537" w:author="Author" w:date="2019-10-01T11:10:00Z"/>
          <w:rFonts w:ascii="Times New Roman" w:eastAsia="Times New Roman" w:hAnsi="Times New Roman" w:cs="Times New Roman"/>
          <w:shd w:val="clear" w:color="auto" w:fill="FFFFFF"/>
          <w:lang w:eastAsia="en-IN"/>
          <w:rPrChange w:id="538" w:author="Author" w:date="2019-10-15T09:29:00Z">
            <w:rPr>
              <w:ins w:id="539" w:author="Author" w:date="2019-10-01T11:10:00Z"/>
              <w:rFonts w:ascii="Times New Roman" w:eastAsia="Times New Roman" w:hAnsi="Times New Roman" w:cs="Times New Roman"/>
              <w:color w:val="222222"/>
              <w:shd w:val="clear" w:color="auto" w:fill="FFFFFF"/>
              <w:lang w:eastAsia="en-IN"/>
            </w:rPr>
          </w:rPrChange>
        </w:rPr>
        <w:pPrChange w:id="540" w:author="Author" w:date="2019-10-11T13:08:00Z">
          <w:pPr>
            <w:spacing w:after="0" w:line="240" w:lineRule="auto"/>
          </w:pPr>
        </w:pPrChange>
      </w:pPr>
      <w:ins w:id="541" w:author="Author" w:date="2019-10-01T11:05:00Z">
        <w:r w:rsidRPr="00EB6572">
          <w:rPr>
            <w:rFonts w:ascii="Times New Roman" w:eastAsia="Times New Roman" w:hAnsi="Times New Roman" w:cs="Times New Roman"/>
            <w:shd w:val="clear" w:color="auto" w:fill="FFFFFF"/>
            <w:lang w:eastAsia="en-IN"/>
            <w:rPrChange w:id="542" w:author="Author" w:date="2019-10-15T09:29:00Z">
              <w:rPr>
                <w:rFonts w:ascii="Times New Roman" w:eastAsia="Times New Roman" w:hAnsi="Times New Roman" w:cs="Times New Roman"/>
                <w:color w:val="222222"/>
                <w:shd w:val="clear" w:color="auto" w:fill="FFFFFF"/>
                <w:lang w:eastAsia="en-IN"/>
              </w:rPr>
            </w:rPrChange>
          </w:rPr>
          <w:t xml:space="preserve">In the final year, </w:t>
        </w:r>
      </w:ins>
      <w:del w:id="543" w:author="Author" w:date="2019-10-01T11:05:00Z">
        <w:r w:rsidR="00B93CCF" w:rsidRPr="00EB6572">
          <w:rPr>
            <w:rFonts w:ascii="Times New Roman" w:eastAsia="Times New Roman" w:hAnsi="Times New Roman" w:cs="Times New Roman"/>
            <w:shd w:val="clear" w:color="auto" w:fill="FFFFFF"/>
            <w:lang w:eastAsia="en-IN"/>
            <w:rPrChange w:id="544" w:author="Author" w:date="2019-10-15T09:29:00Z">
              <w:rPr>
                <w:rFonts w:ascii="Arial" w:eastAsia="Times New Roman" w:hAnsi="Arial" w:cs="Arial"/>
                <w:color w:val="222222"/>
                <w:sz w:val="24"/>
                <w:szCs w:val="24"/>
                <w:shd w:val="clear" w:color="auto" w:fill="FFFFFF"/>
                <w:lang w:eastAsia="en-IN"/>
              </w:rPr>
            </w:rPrChange>
          </w:rPr>
          <w:delText xml:space="preserve">Later, just before the placements, </w:delText>
        </w:r>
      </w:del>
      <w:ins w:id="545" w:author="Author" w:date="2019-10-01T11:05:00Z">
        <w:r w:rsidRPr="00EB6572">
          <w:rPr>
            <w:rFonts w:ascii="Times New Roman" w:eastAsia="Times New Roman" w:hAnsi="Times New Roman" w:cs="Times New Roman"/>
            <w:shd w:val="clear" w:color="auto" w:fill="FFFFFF"/>
            <w:lang w:eastAsia="en-IN"/>
            <w:rPrChange w:id="546" w:author="Author" w:date="2019-10-15T09:29:00Z">
              <w:rPr>
                <w:rFonts w:ascii="Times New Roman" w:eastAsia="Times New Roman" w:hAnsi="Times New Roman" w:cs="Times New Roman"/>
                <w:color w:val="222222"/>
                <w:shd w:val="clear" w:color="auto" w:fill="FFFFFF"/>
                <w:lang w:eastAsia="en-IN"/>
              </w:rPr>
            </w:rPrChange>
          </w:rPr>
          <w:t>g</w:t>
        </w:r>
        <w:r w:rsidR="00FF79A1" w:rsidRPr="00EB6572">
          <w:rPr>
            <w:rFonts w:ascii="Times New Roman" w:eastAsia="Times New Roman" w:hAnsi="Times New Roman" w:cs="Times New Roman"/>
            <w:shd w:val="clear" w:color="auto" w:fill="FFFFFF"/>
            <w:lang w:eastAsia="en-IN"/>
            <w:rPrChange w:id="547" w:author="Author" w:date="2019-10-15T09:29:00Z">
              <w:rPr>
                <w:rFonts w:ascii="Times New Roman" w:eastAsia="Times New Roman" w:hAnsi="Times New Roman" w:cs="Times New Roman"/>
                <w:color w:val="222222"/>
                <w:shd w:val="clear" w:color="auto" w:fill="FFFFFF"/>
                <w:lang w:eastAsia="en-IN"/>
              </w:rPr>
            </w:rPrChange>
          </w:rPr>
          <w:t xml:space="preserve">iven my </w:t>
        </w:r>
      </w:ins>
      <w:ins w:id="548" w:author="Author" w:date="2019-10-11T13:04:00Z">
        <w:r w:rsidR="0008132F" w:rsidRPr="00EB6572">
          <w:rPr>
            <w:rFonts w:ascii="Times New Roman" w:eastAsia="Times New Roman" w:hAnsi="Times New Roman" w:cs="Times New Roman"/>
            <w:shd w:val="clear" w:color="auto" w:fill="FFFFFF"/>
            <w:lang w:eastAsia="en-IN"/>
            <w:rPrChange w:id="549" w:author="Author" w:date="2019-10-15T09:29:00Z">
              <w:rPr>
                <w:rFonts w:ascii="Times New Roman" w:eastAsia="Times New Roman" w:hAnsi="Times New Roman" w:cs="Times New Roman"/>
                <w:color w:val="222222"/>
                <w:shd w:val="clear" w:color="auto" w:fill="FFFFFF"/>
                <w:lang w:eastAsia="en-IN"/>
              </w:rPr>
            </w:rPrChange>
          </w:rPr>
          <w:t>command over OOPS concepts</w:t>
        </w:r>
      </w:ins>
      <w:ins w:id="550" w:author="Author" w:date="2019-10-11T13:05:00Z">
        <w:r w:rsidR="0008132F" w:rsidRPr="00EB6572">
          <w:rPr>
            <w:rFonts w:ascii="Times New Roman" w:eastAsia="Times New Roman" w:hAnsi="Times New Roman" w:cs="Times New Roman"/>
            <w:shd w:val="clear" w:color="auto" w:fill="FFFFFF"/>
            <w:lang w:eastAsia="en-IN"/>
            <w:rPrChange w:id="551" w:author="Author" w:date="2019-10-15T09:29:00Z">
              <w:rPr>
                <w:rFonts w:ascii="Times New Roman" w:eastAsia="Times New Roman" w:hAnsi="Times New Roman" w:cs="Times New Roman"/>
                <w:color w:val="222222"/>
                <w:shd w:val="clear" w:color="auto" w:fill="FFFFFF"/>
                <w:lang w:eastAsia="en-IN"/>
              </w:rPr>
            </w:rPrChange>
          </w:rPr>
          <w:t xml:space="preserve"> and programming</w:t>
        </w:r>
      </w:ins>
      <w:ins w:id="552" w:author="Author" w:date="2019-10-11T13:04:00Z">
        <w:r w:rsidR="0008132F" w:rsidRPr="00EB6572">
          <w:rPr>
            <w:rFonts w:ascii="Times New Roman" w:eastAsia="Times New Roman" w:hAnsi="Times New Roman" w:cs="Times New Roman"/>
            <w:shd w:val="clear" w:color="auto" w:fill="FFFFFF"/>
            <w:lang w:eastAsia="en-IN"/>
            <w:rPrChange w:id="553" w:author="Author" w:date="2019-10-15T09:29:00Z">
              <w:rPr>
                <w:rFonts w:ascii="Times New Roman" w:eastAsia="Times New Roman" w:hAnsi="Times New Roman" w:cs="Times New Roman"/>
                <w:color w:val="222222"/>
                <w:shd w:val="clear" w:color="auto" w:fill="FFFFFF"/>
                <w:lang w:eastAsia="en-IN"/>
              </w:rPr>
            </w:rPrChange>
          </w:rPr>
          <w:t xml:space="preserve">, </w:t>
        </w:r>
      </w:ins>
      <w:r w:rsidR="00B93CCF" w:rsidRPr="00EB6572">
        <w:rPr>
          <w:rFonts w:ascii="Times New Roman" w:eastAsia="Times New Roman" w:hAnsi="Times New Roman" w:cs="Times New Roman"/>
          <w:shd w:val="clear" w:color="auto" w:fill="FFFFFF"/>
          <w:lang w:eastAsia="en-IN"/>
          <w:rPrChange w:id="554" w:author="Author" w:date="2019-10-15T09:29:00Z">
            <w:rPr>
              <w:rFonts w:ascii="Arial" w:eastAsia="Times New Roman" w:hAnsi="Arial" w:cs="Arial"/>
              <w:color w:val="222222"/>
              <w:sz w:val="24"/>
              <w:szCs w:val="24"/>
              <w:shd w:val="clear" w:color="auto" w:fill="FFFFFF"/>
              <w:lang w:eastAsia="en-IN"/>
            </w:rPr>
          </w:rPrChange>
        </w:rPr>
        <w:t xml:space="preserve">I </w:t>
      </w:r>
      <w:del w:id="555" w:author="Author" w:date="2019-10-15T09:07:00Z">
        <w:r w:rsidR="00B93CCF" w:rsidRPr="00EB6572" w:rsidDel="00A074BF">
          <w:rPr>
            <w:rFonts w:ascii="Times New Roman" w:eastAsia="Times New Roman" w:hAnsi="Times New Roman" w:cs="Times New Roman"/>
            <w:shd w:val="clear" w:color="auto" w:fill="FFFFFF"/>
            <w:lang w:eastAsia="en-IN"/>
            <w:rPrChange w:id="556" w:author="Author" w:date="2019-10-15T09:29:00Z">
              <w:rPr>
                <w:rFonts w:ascii="Arial" w:eastAsia="Times New Roman" w:hAnsi="Arial" w:cs="Arial"/>
                <w:color w:val="222222"/>
                <w:sz w:val="24"/>
                <w:szCs w:val="24"/>
                <w:shd w:val="clear" w:color="auto" w:fill="FFFFFF"/>
                <w:lang w:eastAsia="en-IN"/>
              </w:rPr>
            </w:rPrChange>
          </w:rPr>
          <w:delText xml:space="preserve">got </w:delText>
        </w:r>
      </w:del>
      <w:ins w:id="557" w:author="Author" w:date="2019-10-15T09:07:00Z">
        <w:r w:rsidR="00A074BF" w:rsidRPr="00EB6572">
          <w:rPr>
            <w:rFonts w:ascii="Times New Roman" w:eastAsia="Times New Roman" w:hAnsi="Times New Roman" w:cs="Times New Roman"/>
            <w:shd w:val="clear" w:color="auto" w:fill="FFFFFF"/>
            <w:lang w:eastAsia="en-IN"/>
            <w:rPrChange w:id="558" w:author="Author" w:date="2019-10-15T09:29:00Z">
              <w:rPr>
                <w:rFonts w:ascii="Times New Roman" w:eastAsia="Times New Roman" w:hAnsi="Times New Roman" w:cs="Times New Roman"/>
                <w:color w:val="222222"/>
                <w:shd w:val="clear" w:color="auto" w:fill="FFFFFF"/>
                <w:lang w:eastAsia="en-IN"/>
              </w:rPr>
            </w:rPrChange>
          </w:rPr>
          <w:t xml:space="preserve">secured </w:t>
        </w:r>
      </w:ins>
      <w:r w:rsidR="00B93CCF" w:rsidRPr="00EB6572">
        <w:rPr>
          <w:rFonts w:ascii="Times New Roman" w:eastAsia="Times New Roman" w:hAnsi="Times New Roman" w:cs="Times New Roman"/>
          <w:shd w:val="clear" w:color="auto" w:fill="FFFFFF"/>
          <w:lang w:eastAsia="en-IN"/>
          <w:rPrChange w:id="559" w:author="Author" w:date="2019-10-15T09:29:00Z">
            <w:rPr>
              <w:rFonts w:ascii="Arial" w:eastAsia="Times New Roman" w:hAnsi="Arial" w:cs="Arial"/>
              <w:color w:val="222222"/>
              <w:sz w:val="24"/>
              <w:szCs w:val="24"/>
              <w:shd w:val="clear" w:color="auto" w:fill="FFFFFF"/>
              <w:lang w:eastAsia="en-IN"/>
            </w:rPr>
          </w:rPrChange>
        </w:rPr>
        <w:t xml:space="preserve">the </w:t>
      </w:r>
      <w:ins w:id="560" w:author="Author" w:date="2019-10-15T09:07:00Z">
        <w:r w:rsidR="00A074BF" w:rsidRPr="00EB6572">
          <w:rPr>
            <w:rFonts w:ascii="Times New Roman" w:eastAsia="Times New Roman" w:hAnsi="Times New Roman" w:cs="Times New Roman"/>
            <w:shd w:val="clear" w:color="auto" w:fill="FFFFFF"/>
            <w:lang w:eastAsia="en-IN"/>
            <w:rPrChange w:id="561" w:author="Author" w:date="2019-10-15T09:29:00Z">
              <w:rPr>
                <w:rFonts w:ascii="Times New Roman" w:eastAsia="Times New Roman" w:hAnsi="Times New Roman" w:cs="Times New Roman"/>
                <w:color w:val="222222"/>
                <w:shd w:val="clear" w:color="auto" w:fill="FFFFFF"/>
                <w:lang w:eastAsia="en-IN"/>
              </w:rPr>
            </w:rPrChange>
          </w:rPr>
          <w:t xml:space="preserve">position </w:t>
        </w:r>
      </w:ins>
      <w:del w:id="562" w:author="Author" w:date="2019-10-15T09:07:00Z">
        <w:r w:rsidR="00B93CCF" w:rsidRPr="00EB6572" w:rsidDel="00A074BF">
          <w:rPr>
            <w:rFonts w:ascii="Times New Roman" w:eastAsia="Times New Roman" w:hAnsi="Times New Roman" w:cs="Times New Roman"/>
            <w:shd w:val="clear" w:color="auto" w:fill="FFFFFF"/>
            <w:lang w:eastAsia="en-IN"/>
            <w:rPrChange w:id="563" w:author="Author" w:date="2019-10-15T09:29:00Z">
              <w:rPr>
                <w:rFonts w:ascii="Arial" w:eastAsia="Times New Roman" w:hAnsi="Arial" w:cs="Arial"/>
                <w:color w:val="222222"/>
                <w:sz w:val="24"/>
                <w:szCs w:val="24"/>
                <w:shd w:val="clear" w:color="auto" w:fill="FFFFFF"/>
                <w:lang w:eastAsia="en-IN"/>
              </w:rPr>
            </w:rPrChange>
          </w:rPr>
          <w:delText xml:space="preserve">opportunity to work </w:delText>
        </w:r>
      </w:del>
      <w:ins w:id="564" w:author="Author" w:date="2019-10-15T09:07:00Z">
        <w:r w:rsidR="00A074BF" w:rsidRPr="00EB6572">
          <w:rPr>
            <w:rFonts w:ascii="Times New Roman" w:eastAsia="Times New Roman" w:hAnsi="Times New Roman" w:cs="Times New Roman"/>
            <w:shd w:val="clear" w:color="auto" w:fill="FFFFFF"/>
            <w:lang w:eastAsia="en-IN"/>
            <w:rPrChange w:id="565" w:author="Author" w:date="2019-10-15T09:29:00Z">
              <w:rPr>
                <w:rFonts w:ascii="Times New Roman" w:eastAsia="Times New Roman" w:hAnsi="Times New Roman" w:cs="Times New Roman"/>
                <w:color w:val="222222"/>
                <w:shd w:val="clear" w:color="auto" w:fill="FFFFFF"/>
                <w:lang w:eastAsia="en-IN"/>
              </w:rPr>
            </w:rPrChange>
          </w:rPr>
          <w:t xml:space="preserve">of </w:t>
        </w:r>
      </w:ins>
      <w:del w:id="566" w:author="Author" w:date="2019-10-15T09:07:00Z">
        <w:r w:rsidR="00B93CCF" w:rsidRPr="00EB6572" w:rsidDel="00A074BF">
          <w:rPr>
            <w:rFonts w:ascii="Times New Roman" w:eastAsia="Times New Roman" w:hAnsi="Times New Roman" w:cs="Times New Roman"/>
            <w:shd w:val="clear" w:color="auto" w:fill="FFFFFF"/>
            <w:lang w:eastAsia="en-IN"/>
            <w:rPrChange w:id="567" w:author="Author" w:date="2019-10-15T09:29:00Z">
              <w:rPr>
                <w:rFonts w:ascii="Arial" w:eastAsia="Times New Roman" w:hAnsi="Arial" w:cs="Arial"/>
                <w:color w:val="222222"/>
                <w:sz w:val="24"/>
                <w:szCs w:val="24"/>
                <w:shd w:val="clear" w:color="auto" w:fill="FFFFFF"/>
                <w:lang w:eastAsia="en-IN"/>
              </w:rPr>
            </w:rPrChange>
          </w:rPr>
          <w:delText xml:space="preserve">as </w:delText>
        </w:r>
      </w:del>
      <w:r w:rsidR="00B93CCF" w:rsidRPr="00EB6572">
        <w:rPr>
          <w:rFonts w:ascii="Times New Roman" w:eastAsia="Times New Roman" w:hAnsi="Times New Roman" w:cs="Times New Roman"/>
          <w:shd w:val="clear" w:color="auto" w:fill="FFFFFF"/>
          <w:lang w:eastAsia="en-IN"/>
          <w:rPrChange w:id="568" w:author="Author" w:date="2019-10-15T09:29:00Z">
            <w:rPr>
              <w:rFonts w:ascii="Arial" w:eastAsia="Times New Roman" w:hAnsi="Arial" w:cs="Arial"/>
              <w:color w:val="222222"/>
              <w:sz w:val="24"/>
              <w:szCs w:val="24"/>
              <w:shd w:val="clear" w:color="auto" w:fill="FFFFFF"/>
              <w:lang w:eastAsia="en-IN"/>
            </w:rPr>
          </w:rPrChange>
        </w:rPr>
        <w:t xml:space="preserve">a </w:t>
      </w:r>
      <w:r w:rsidR="00A074BF" w:rsidRPr="00EB6572">
        <w:rPr>
          <w:rFonts w:ascii="Times New Roman" w:eastAsia="Times New Roman" w:hAnsi="Times New Roman" w:cs="Times New Roman"/>
          <w:shd w:val="clear" w:color="auto" w:fill="FFFFFF"/>
          <w:lang w:eastAsia="en-IN"/>
          <w:rPrChange w:id="569" w:author="Author" w:date="2019-10-15T09:29:00Z">
            <w:rPr>
              <w:rFonts w:ascii="Times New Roman" w:eastAsia="Times New Roman" w:hAnsi="Times New Roman" w:cs="Times New Roman"/>
              <w:color w:val="222222"/>
              <w:shd w:val="clear" w:color="auto" w:fill="FFFFFF"/>
              <w:lang w:eastAsia="en-IN"/>
            </w:rPr>
          </w:rPrChange>
        </w:rPr>
        <w:t xml:space="preserve">Teaching Assistant </w:t>
      </w:r>
      <w:r w:rsidR="00B93CCF" w:rsidRPr="00EB6572">
        <w:rPr>
          <w:rFonts w:ascii="Times New Roman" w:eastAsia="Times New Roman" w:hAnsi="Times New Roman" w:cs="Times New Roman"/>
          <w:shd w:val="clear" w:color="auto" w:fill="FFFFFF"/>
          <w:lang w:eastAsia="en-IN"/>
          <w:rPrChange w:id="570" w:author="Author" w:date="2019-10-15T09:29:00Z">
            <w:rPr>
              <w:rFonts w:ascii="Arial" w:eastAsia="Times New Roman" w:hAnsi="Arial" w:cs="Arial"/>
              <w:color w:val="222222"/>
              <w:sz w:val="24"/>
              <w:szCs w:val="24"/>
              <w:shd w:val="clear" w:color="auto" w:fill="FFFFFF"/>
              <w:lang w:eastAsia="en-IN"/>
            </w:rPr>
          </w:rPrChange>
        </w:rPr>
        <w:t>and help</w:t>
      </w:r>
      <w:ins w:id="571" w:author="Author" w:date="2019-10-15T09:13:00Z">
        <w:r w:rsidR="008B0FD9" w:rsidRPr="00EB6572">
          <w:rPr>
            <w:rFonts w:ascii="Times New Roman" w:eastAsia="Times New Roman" w:hAnsi="Times New Roman" w:cs="Times New Roman"/>
            <w:shd w:val="clear" w:color="auto" w:fill="FFFFFF"/>
            <w:lang w:eastAsia="en-IN"/>
            <w:rPrChange w:id="572" w:author="Author" w:date="2019-10-15T09:29:00Z">
              <w:rPr>
                <w:rFonts w:ascii="Times New Roman" w:eastAsia="Times New Roman" w:hAnsi="Times New Roman" w:cs="Times New Roman"/>
                <w:color w:val="222222"/>
                <w:shd w:val="clear" w:color="auto" w:fill="FFFFFF"/>
                <w:lang w:eastAsia="en-IN"/>
              </w:rPr>
            </w:rPrChange>
          </w:rPr>
          <w:t>ed my</w:t>
        </w:r>
      </w:ins>
      <w:ins w:id="573" w:author="Author" w:date="2019-10-15T09:14:00Z">
        <w:r w:rsidR="008B0FD9" w:rsidRPr="00EB6572">
          <w:rPr>
            <w:rFonts w:ascii="Times New Roman" w:eastAsia="Times New Roman" w:hAnsi="Times New Roman" w:cs="Times New Roman"/>
            <w:shd w:val="clear" w:color="auto" w:fill="FFFFFF"/>
            <w:lang w:eastAsia="en-IN"/>
            <w:rPrChange w:id="574" w:author="Author" w:date="2019-10-15T09:29:00Z">
              <w:rPr>
                <w:rFonts w:ascii="Times New Roman" w:eastAsia="Times New Roman" w:hAnsi="Times New Roman" w:cs="Times New Roman"/>
                <w:color w:val="222222"/>
                <w:shd w:val="clear" w:color="auto" w:fill="FFFFFF"/>
                <w:lang w:eastAsia="en-IN"/>
              </w:rPr>
            </w:rPrChange>
          </w:rPr>
          <w:t xml:space="preserve"> classmates</w:t>
        </w:r>
      </w:ins>
      <w:del w:id="575" w:author="Author" w:date="2019-10-01T11:05:00Z">
        <w:r w:rsidR="00B93CCF" w:rsidRPr="00EB6572">
          <w:rPr>
            <w:rFonts w:ascii="Times New Roman" w:eastAsia="Times New Roman" w:hAnsi="Times New Roman" w:cs="Times New Roman"/>
            <w:shd w:val="clear" w:color="auto" w:fill="FFFFFF"/>
            <w:lang w:eastAsia="en-IN"/>
            <w:rPrChange w:id="576" w:author="Author" w:date="2019-10-15T09:29:00Z">
              <w:rPr>
                <w:rFonts w:ascii="Arial" w:eastAsia="Times New Roman" w:hAnsi="Arial" w:cs="Arial"/>
                <w:color w:val="222222"/>
                <w:sz w:val="24"/>
                <w:szCs w:val="24"/>
                <w:shd w:val="clear" w:color="auto" w:fill="FFFFFF"/>
                <w:lang w:eastAsia="en-IN"/>
              </w:rPr>
            </w:rPrChange>
          </w:rPr>
          <w:delText>ed</w:delText>
        </w:r>
      </w:del>
      <w:del w:id="577" w:author="Author" w:date="2019-10-15T09:14:00Z">
        <w:r w:rsidR="00B93CCF" w:rsidRPr="00EB6572" w:rsidDel="008B0FD9">
          <w:rPr>
            <w:rFonts w:ascii="Times New Roman" w:eastAsia="Times New Roman" w:hAnsi="Times New Roman" w:cs="Times New Roman"/>
            <w:shd w:val="clear" w:color="auto" w:fill="FFFFFF"/>
            <w:lang w:eastAsia="en-IN"/>
            <w:rPrChange w:id="578" w:author="Author" w:date="2019-10-15T09:29:00Z">
              <w:rPr>
                <w:rFonts w:ascii="Arial" w:eastAsia="Times New Roman" w:hAnsi="Arial" w:cs="Arial"/>
                <w:color w:val="222222"/>
                <w:sz w:val="24"/>
                <w:szCs w:val="24"/>
                <w:shd w:val="clear" w:color="auto" w:fill="FFFFFF"/>
                <w:lang w:eastAsia="en-IN"/>
              </w:rPr>
            </w:rPrChange>
          </w:rPr>
          <w:delText xml:space="preserve"> students </w:delText>
        </w:r>
      </w:del>
      <w:ins w:id="579" w:author="Author" w:date="2019-10-11T13:05:00Z">
        <w:r w:rsidR="0008132F" w:rsidRPr="00EB6572">
          <w:rPr>
            <w:rFonts w:ascii="Times New Roman" w:eastAsia="Times New Roman" w:hAnsi="Times New Roman" w:cs="Times New Roman"/>
            <w:shd w:val="clear" w:color="auto" w:fill="FFFFFF"/>
            <w:lang w:eastAsia="en-IN"/>
            <w:rPrChange w:id="580" w:author="Author" w:date="2019-10-15T09:29:00Z">
              <w:rPr>
                <w:rFonts w:ascii="Times New Roman" w:eastAsia="Times New Roman" w:hAnsi="Times New Roman" w:cs="Times New Roman"/>
                <w:color w:val="222222"/>
                <w:shd w:val="clear" w:color="auto" w:fill="FFFFFF"/>
                <w:lang w:eastAsia="en-IN"/>
              </w:rPr>
            </w:rPrChange>
          </w:rPr>
          <w:t xml:space="preserve">. </w:t>
        </w:r>
      </w:ins>
      <w:del w:id="581" w:author="Author" w:date="2019-10-01T11:05:00Z">
        <w:r w:rsidR="00B93CCF" w:rsidRPr="00EB6572">
          <w:rPr>
            <w:rFonts w:ascii="Times New Roman" w:eastAsia="Times New Roman" w:hAnsi="Times New Roman" w:cs="Times New Roman"/>
            <w:shd w:val="clear" w:color="auto" w:fill="FFFFFF"/>
            <w:lang w:eastAsia="en-IN"/>
            <w:rPrChange w:id="582" w:author="Author" w:date="2019-10-15T09:29:00Z">
              <w:rPr>
                <w:rFonts w:ascii="Arial" w:eastAsia="Times New Roman" w:hAnsi="Arial" w:cs="Arial"/>
                <w:color w:val="222222"/>
                <w:sz w:val="24"/>
                <w:szCs w:val="24"/>
                <w:shd w:val="clear" w:color="auto" w:fill="FFFFFF"/>
                <w:lang w:eastAsia="en-IN"/>
              </w:rPr>
            </w:rPrChange>
          </w:rPr>
          <w:delText xml:space="preserve">to </w:delText>
        </w:r>
      </w:del>
      <w:del w:id="583" w:author="Author" w:date="2019-10-11T13:05:00Z">
        <w:r w:rsidR="00B93CCF" w:rsidRPr="00EB6572">
          <w:rPr>
            <w:rFonts w:ascii="Times New Roman" w:eastAsia="Times New Roman" w:hAnsi="Times New Roman" w:cs="Times New Roman"/>
            <w:shd w:val="clear" w:color="auto" w:fill="FFFFFF"/>
            <w:lang w:eastAsia="en-IN"/>
            <w:rPrChange w:id="584" w:author="Author" w:date="2019-10-15T09:29:00Z">
              <w:rPr>
                <w:rFonts w:ascii="Arial" w:eastAsia="Times New Roman" w:hAnsi="Arial" w:cs="Arial"/>
                <w:color w:val="222222"/>
                <w:sz w:val="24"/>
                <w:szCs w:val="24"/>
                <w:shd w:val="clear" w:color="auto" w:fill="FFFFFF"/>
                <w:lang w:eastAsia="en-IN"/>
              </w:rPr>
            </w:rPrChange>
          </w:rPr>
          <w:delText xml:space="preserve">clear their concepts </w:delText>
        </w:r>
      </w:del>
      <w:ins w:id="585" w:author="Author" w:date="2019-10-01T11:05:00Z">
        <w:r w:rsidR="000161C0" w:rsidRPr="00EB6572">
          <w:rPr>
            <w:rFonts w:ascii="Times New Roman" w:eastAsia="Times New Roman" w:hAnsi="Times New Roman" w:cs="Times New Roman"/>
            <w:shd w:val="clear" w:color="auto" w:fill="FFFFFF"/>
            <w:lang w:eastAsia="en-IN"/>
            <w:rPrChange w:id="586" w:author="Author" w:date="2019-10-15T09:29:00Z">
              <w:rPr>
                <w:rFonts w:ascii="Times New Roman" w:eastAsia="Times New Roman" w:hAnsi="Times New Roman" w:cs="Times New Roman"/>
                <w:color w:val="222222"/>
                <w:shd w:val="clear" w:color="auto" w:fill="FFFFFF"/>
                <w:lang w:eastAsia="en-IN"/>
              </w:rPr>
            </w:rPrChange>
          </w:rPr>
          <w:t xml:space="preserve">This </w:t>
        </w:r>
      </w:ins>
      <w:del w:id="587" w:author="Author" w:date="2019-10-01T11:05:00Z">
        <w:r w:rsidR="00B93CCF" w:rsidRPr="00EB6572">
          <w:rPr>
            <w:rFonts w:ascii="Times New Roman" w:eastAsia="Times New Roman" w:hAnsi="Times New Roman" w:cs="Times New Roman"/>
            <w:shd w:val="clear" w:color="auto" w:fill="FFFFFF"/>
            <w:lang w:eastAsia="en-IN"/>
            <w:rPrChange w:id="588" w:author="Author" w:date="2019-10-15T09:29:00Z">
              <w:rPr>
                <w:rFonts w:ascii="Arial" w:eastAsia="Times New Roman" w:hAnsi="Arial" w:cs="Arial"/>
                <w:color w:val="222222"/>
                <w:sz w:val="24"/>
                <w:szCs w:val="24"/>
                <w:shd w:val="clear" w:color="auto" w:fill="FFFFFF"/>
                <w:lang w:eastAsia="en-IN"/>
              </w:rPr>
            </w:rPrChange>
          </w:rPr>
          <w:delText xml:space="preserve">which eventually </w:delText>
        </w:r>
      </w:del>
      <w:del w:id="589" w:author="Author" w:date="2019-10-15T09:14:00Z">
        <w:r w:rsidR="00B93CCF" w:rsidRPr="00EB6572" w:rsidDel="008B0FD9">
          <w:rPr>
            <w:rFonts w:ascii="Times New Roman" w:eastAsia="Times New Roman" w:hAnsi="Times New Roman" w:cs="Times New Roman"/>
            <w:shd w:val="clear" w:color="auto" w:fill="FFFFFF"/>
            <w:lang w:eastAsia="en-IN"/>
            <w:rPrChange w:id="590" w:author="Author" w:date="2019-10-15T09:29:00Z">
              <w:rPr>
                <w:rFonts w:ascii="Arial" w:eastAsia="Times New Roman" w:hAnsi="Arial" w:cs="Arial"/>
                <w:color w:val="222222"/>
                <w:sz w:val="24"/>
                <w:szCs w:val="24"/>
                <w:shd w:val="clear" w:color="auto" w:fill="FFFFFF"/>
                <w:lang w:eastAsia="en-IN"/>
              </w:rPr>
            </w:rPrChange>
          </w:rPr>
          <w:delText xml:space="preserve">helped </w:delText>
        </w:r>
      </w:del>
      <w:del w:id="591" w:author="Author" w:date="2019-10-01T11:06:00Z">
        <w:r w:rsidR="00B93CCF" w:rsidRPr="00EB6572">
          <w:rPr>
            <w:rFonts w:ascii="Times New Roman" w:eastAsia="Times New Roman" w:hAnsi="Times New Roman" w:cs="Times New Roman"/>
            <w:shd w:val="clear" w:color="auto" w:fill="FFFFFF"/>
            <w:lang w:eastAsia="en-IN"/>
            <w:rPrChange w:id="592" w:author="Author" w:date="2019-10-15T09:29:00Z">
              <w:rPr>
                <w:rFonts w:ascii="Arial" w:eastAsia="Times New Roman" w:hAnsi="Arial" w:cs="Arial"/>
                <w:color w:val="222222"/>
                <w:sz w:val="24"/>
                <w:szCs w:val="24"/>
                <w:shd w:val="clear" w:color="auto" w:fill="FFFFFF"/>
                <w:lang w:eastAsia="en-IN"/>
              </w:rPr>
            </w:rPrChange>
          </w:rPr>
          <w:delText xml:space="preserve">me to </w:delText>
        </w:r>
      </w:del>
      <w:r w:rsidR="00B93CCF" w:rsidRPr="00EB6572">
        <w:rPr>
          <w:rFonts w:ascii="Times New Roman" w:eastAsia="Times New Roman" w:hAnsi="Times New Roman" w:cs="Times New Roman"/>
          <w:shd w:val="clear" w:color="auto" w:fill="FFFFFF"/>
          <w:lang w:eastAsia="en-IN"/>
          <w:rPrChange w:id="593" w:author="Author" w:date="2019-10-15T09:29:00Z">
            <w:rPr>
              <w:rFonts w:ascii="Arial" w:eastAsia="Times New Roman" w:hAnsi="Arial" w:cs="Arial"/>
              <w:color w:val="222222"/>
              <w:sz w:val="24"/>
              <w:szCs w:val="24"/>
              <w:shd w:val="clear" w:color="auto" w:fill="FFFFFF"/>
              <w:lang w:eastAsia="en-IN"/>
            </w:rPr>
          </w:rPrChange>
        </w:rPr>
        <w:t>enhance</w:t>
      </w:r>
      <w:ins w:id="594" w:author="Author" w:date="2019-10-15T09:14:00Z">
        <w:r w:rsidR="008B0FD9" w:rsidRPr="00EB6572">
          <w:rPr>
            <w:rFonts w:ascii="Times New Roman" w:eastAsia="Times New Roman" w:hAnsi="Times New Roman" w:cs="Times New Roman"/>
            <w:shd w:val="clear" w:color="auto" w:fill="FFFFFF"/>
            <w:lang w:eastAsia="en-IN"/>
            <w:rPrChange w:id="595"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596" w:author="Author" w:date="2019-10-15T09:29:00Z">
            <w:rPr>
              <w:rFonts w:ascii="Arial" w:eastAsia="Times New Roman" w:hAnsi="Arial" w:cs="Arial"/>
              <w:color w:val="222222"/>
              <w:sz w:val="24"/>
              <w:szCs w:val="24"/>
              <w:shd w:val="clear" w:color="auto" w:fill="FFFFFF"/>
              <w:lang w:eastAsia="en-IN"/>
            </w:rPr>
          </w:rPrChange>
        </w:rPr>
        <w:t xml:space="preserve"> my skill</w:t>
      </w:r>
      <w:ins w:id="597" w:author="Author" w:date="2019-10-01T11:06:00Z">
        <w:r w:rsidR="000161C0" w:rsidRPr="00EB6572">
          <w:rPr>
            <w:rFonts w:ascii="Times New Roman" w:eastAsia="Times New Roman" w:hAnsi="Times New Roman" w:cs="Times New Roman"/>
            <w:shd w:val="clear" w:color="auto" w:fill="FFFFFF"/>
            <w:lang w:eastAsia="en-IN"/>
            <w:rPrChange w:id="598"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599" w:author="Author" w:date="2019-10-15T09:29:00Z">
            <w:rPr>
              <w:rFonts w:ascii="Arial" w:eastAsia="Times New Roman" w:hAnsi="Arial" w:cs="Arial"/>
              <w:color w:val="222222"/>
              <w:sz w:val="24"/>
              <w:szCs w:val="24"/>
              <w:shd w:val="clear" w:color="auto" w:fill="FFFFFF"/>
              <w:lang w:eastAsia="en-IN"/>
            </w:rPr>
          </w:rPrChange>
        </w:rPr>
        <w:t>set</w:t>
      </w:r>
      <w:ins w:id="600" w:author="Author" w:date="2019-10-01T11:06:00Z">
        <w:r w:rsidR="000161C0" w:rsidRPr="00EB6572">
          <w:rPr>
            <w:rFonts w:ascii="Times New Roman" w:eastAsia="Times New Roman" w:hAnsi="Times New Roman" w:cs="Times New Roman"/>
            <w:shd w:val="clear" w:color="auto" w:fill="FFFFFF"/>
            <w:lang w:eastAsia="en-IN"/>
            <w:rPrChange w:id="601" w:author="Author" w:date="2019-10-15T09:29:00Z">
              <w:rPr>
                <w:rFonts w:ascii="Times New Roman" w:eastAsia="Times New Roman" w:hAnsi="Times New Roman" w:cs="Times New Roman"/>
                <w:color w:val="222222"/>
                <w:shd w:val="clear" w:color="auto" w:fill="FFFFFF"/>
                <w:lang w:eastAsia="en-IN"/>
              </w:rPr>
            </w:rPrChange>
          </w:rPr>
          <w:t>s</w:t>
        </w:r>
      </w:ins>
      <w:r w:rsidR="00B93CCF" w:rsidRPr="00EB6572">
        <w:rPr>
          <w:rFonts w:ascii="Times New Roman" w:eastAsia="Times New Roman" w:hAnsi="Times New Roman" w:cs="Times New Roman"/>
          <w:shd w:val="clear" w:color="auto" w:fill="FFFFFF"/>
          <w:lang w:eastAsia="en-IN"/>
          <w:rPrChange w:id="602" w:author="Author" w:date="2019-10-15T09:29:00Z">
            <w:rPr>
              <w:rFonts w:ascii="Arial" w:eastAsia="Times New Roman" w:hAnsi="Arial" w:cs="Arial"/>
              <w:color w:val="222222"/>
              <w:sz w:val="24"/>
              <w:szCs w:val="24"/>
              <w:shd w:val="clear" w:color="auto" w:fill="FFFFFF"/>
              <w:lang w:eastAsia="en-IN"/>
            </w:rPr>
          </w:rPrChange>
        </w:rPr>
        <w:t xml:space="preserve"> as well. </w:t>
      </w:r>
      <w:moveFromRangeStart w:id="603" w:author="Author" w:date="2019-10-11T13:06:00Z" w:name="move21691597"/>
      <w:moveFrom w:id="604" w:author="Author" w:date="2019-10-11T13:06:00Z">
        <w:r w:rsidR="00B93CCF" w:rsidRPr="00EB6572">
          <w:rPr>
            <w:rFonts w:ascii="Times New Roman" w:eastAsia="Times New Roman" w:hAnsi="Times New Roman" w:cs="Times New Roman"/>
            <w:shd w:val="clear" w:color="auto" w:fill="FFFFFF"/>
            <w:lang w:eastAsia="en-IN"/>
            <w:rPrChange w:id="605" w:author="Author" w:date="2019-10-15T09:29:00Z">
              <w:rPr>
                <w:rFonts w:ascii="Arial" w:eastAsia="Times New Roman" w:hAnsi="Arial" w:cs="Arial"/>
                <w:color w:val="222222"/>
                <w:sz w:val="24"/>
                <w:szCs w:val="24"/>
                <w:shd w:val="clear" w:color="auto" w:fill="FFFFFF"/>
                <w:lang w:eastAsia="en-IN"/>
              </w:rPr>
            </w:rPrChange>
          </w:rPr>
          <w:t>Another of my project</w:t>
        </w:r>
        <w:r w:rsidR="00B93CCF" w:rsidRPr="00EB6572">
          <w:rPr>
            <w:rFonts w:ascii="Times New Roman" w:eastAsia="Times New Roman" w:hAnsi="Times New Roman" w:cs="Times New Roman"/>
            <w:lang w:eastAsia="en-IN"/>
            <w:rPrChange w:id="606"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07" w:author="Author" w:date="2019-10-15T09:29:00Z">
              <w:rPr>
                <w:rFonts w:ascii="Arial" w:eastAsia="Times New Roman" w:hAnsi="Arial" w:cs="Arial"/>
                <w:color w:val="222222"/>
                <w:sz w:val="24"/>
                <w:szCs w:val="24"/>
                <w:shd w:val="clear" w:color="auto" w:fill="FFFFFF"/>
                <w:lang w:eastAsia="en-IN"/>
              </w:rPr>
            </w:rPrChange>
          </w:rPr>
          <w:t>Nightfood.in has gone live on the internet. An online food delivery website, people can order food online at Nightfood.in at extremely competitive prices and get the food delivered to their doorsteps even at 4:00 a.m. in the morning which helped the college students a lot.</w:t>
        </w:r>
        <w:r w:rsidR="00B93CCF" w:rsidRPr="00EB6572">
          <w:rPr>
            <w:rFonts w:ascii="Times New Roman" w:eastAsia="Times New Roman" w:hAnsi="Times New Roman" w:cs="Times New Roman"/>
            <w:lang w:eastAsia="en-IN"/>
            <w:rPrChange w:id="608" w:author="Author" w:date="2019-10-15T09:29:00Z">
              <w:rPr>
                <w:rFonts w:ascii="Arial" w:eastAsia="Times New Roman" w:hAnsi="Arial" w:cs="Arial"/>
                <w:color w:val="222222"/>
                <w:sz w:val="24"/>
                <w:szCs w:val="24"/>
                <w:lang w:eastAsia="en-IN"/>
              </w:rPr>
            </w:rPrChange>
          </w:rPr>
          <w:br/>
        </w:r>
      </w:moveFrom>
      <w:moveFromRangeEnd w:id="603"/>
      <w:del w:id="609" w:author="Author" w:date="2019-10-11T13:08:00Z">
        <w:r w:rsidR="00B93CCF" w:rsidRPr="00EB6572">
          <w:rPr>
            <w:rFonts w:ascii="Times New Roman" w:eastAsia="Times New Roman" w:hAnsi="Times New Roman" w:cs="Times New Roman"/>
            <w:lang w:eastAsia="en-IN"/>
            <w:rPrChange w:id="610" w:author="Author" w:date="2019-10-15T09:29:00Z">
              <w:rPr>
                <w:rFonts w:ascii="Arial" w:eastAsia="Times New Roman" w:hAnsi="Arial" w:cs="Arial"/>
                <w:color w:val="222222"/>
                <w:sz w:val="24"/>
                <w:szCs w:val="24"/>
                <w:lang w:eastAsia="en-IN"/>
              </w:rPr>
            </w:rPrChange>
          </w:rPr>
          <w:br/>
        </w:r>
        <w:r w:rsidR="00B93CCF" w:rsidRPr="00EB6572">
          <w:rPr>
            <w:rFonts w:ascii="Times New Roman" w:eastAsia="Times New Roman" w:hAnsi="Times New Roman" w:cs="Times New Roman"/>
            <w:shd w:val="clear" w:color="auto" w:fill="FFFFFF"/>
            <w:lang w:eastAsia="en-IN"/>
            <w:rPrChange w:id="611" w:author="Author" w:date="2019-10-15T09:29:00Z">
              <w:rPr>
                <w:rFonts w:ascii="Arial" w:eastAsia="Times New Roman" w:hAnsi="Arial" w:cs="Arial"/>
                <w:color w:val="222222"/>
                <w:sz w:val="24"/>
                <w:szCs w:val="24"/>
                <w:shd w:val="clear" w:color="auto" w:fill="FFFFFF"/>
                <w:lang w:eastAsia="en-IN"/>
              </w:rPr>
            </w:rPrChange>
          </w:rPr>
          <w:delText>Simultaneously, a</w:delText>
        </w:r>
      </w:del>
      <w:bookmarkStart w:id="612" w:name="_Hlk21925779"/>
      <w:ins w:id="613" w:author="Author" w:date="2019-10-11T13:08:00Z">
        <w:r w:rsidR="001E5C12" w:rsidRPr="00EB6572">
          <w:rPr>
            <w:rFonts w:ascii="Times New Roman" w:eastAsia="Times New Roman" w:hAnsi="Times New Roman" w:cs="Times New Roman"/>
            <w:shd w:val="clear" w:color="auto" w:fill="FFFFFF"/>
            <w:lang w:eastAsia="en-IN"/>
            <w:rPrChange w:id="614" w:author="Author" w:date="2019-10-15T09:29:00Z">
              <w:rPr>
                <w:rFonts w:ascii="Times New Roman" w:eastAsia="Times New Roman" w:hAnsi="Times New Roman" w:cs="Times New Roman"/>
                <w:color w:val="222222"/>
                <w:shd w:val="clear" w:color="auto" w:fill="FFFFFF"/>
                <w:lang w:eastAsia="en-IN"/>
              </w:rPr>
            </w:rPrChange>
          </w:rPr>
          <w:t>A</w:t>
        </w:r>
      </w:ins>
      <w:r w:rsidR="00B93CCF" w:rsidRPr="00EB6572">
        <w:rPr>
          <w:rFonts w:ascii="Times New Roman" w:eastAsia="Times New Roman" w:hAnsi="Times New Roman" w:cs="Times New Roman"/>
          <w:shd w:val="clear" w:color="auto" w:fill="FFFFFF"/>
          <w:lang w:eastAsia="en-IN"/>
          <w:rPrChange w:id="615" w:author="Author" w:date="2019-10-15T09:29:00Z">
            <w:rPr>
              <w:rFonts w:ascii="Arial" w:eastAsia="Times New Roman" w:hAnsi="Arial" w:cs="Arial"/>
              <w:color w:val="222222"/>
              <w:sz w:val="24"/>
              <w:szCs w:val="24"/>
              <w:shd w:val="clear" w:color="auto" w:fill="FFFFFF"/>
              <w:lang w:eastAsia="en-IN"/>
            </w:rPr>
          </w:rPrChange>
        </w:rPr>
        <w:t>ctive participation in a wide range of</w:t>
      </w:r>
      <w:ins w:id="616" w:author="Author" w:date="2019-10-15T09:17:00Z">
        <w:r w:rsidR="00A31B76" w:rsidRPr="00EB6572">
          <w:rPr>
            <w:rFonts w:ascii="Times New Roman" w:eastAsia="Times New Roman" w:hAnsi="Times New Roman" w:cs="Times New Roman"/>
            <w:shd w:val="clear" w:color="auto" w:fill="FFFFFF"/>
            <w:lang w:eastAsia="en-IN"/>
            <w:rPrChange w:id="617" w:author="Author" w:date="2019-10-15T09:29:00Z">
              <w:rPr>
                <w:rFonts w:ascii="Times New Roman" w:eastAsia="Times New Roman" w:hAnsi="Times New Roman" w:cs="Times New Roman"/>
                <w:color w:val="222222"/>
                <w:shd w:val="clear" w:color="auto" w:fill="FFFFFF"/>
                <w:lang w:eastAsia="en-IN"/>
              </w:rPr>
            </w:rPrChange>
          </w:rPr>
          <w:t xml:space="preserve"> co- and</w:t>
        </w:r>
      </w:ins>
      <w:r w:rsidR="00B93CCF" w:rsidRPr="00EB6572">
        <w:rPr>
          <w:rFonts w:ascii="Times New Roman" w:eastAsia="Times New Roman" w:hAnsi="Times New Roman" w:cs="Times New Roman"/>
          <w:shd w:val="clear" w:color="auto" w:fill="FFFFFF"/>
          <w:lang w:eastAsia="en-IN"/>
          <w:rPrChange w:id="618" w:author="Author" w:date="2019-10-15T09:29:00Z">
            <w:rPr>
              <w:rFonts w:ascii="Arial" w:eastAsia="Times New Roman" w:hAnsi="Arial" w:cs="Arial"/>
              <w:color w:val="222222"/>
              <w:sz w:val="24"/>
              <w:szCs w:val="24"/>
              <w:shd w:val="clear" w:color="auto" w:fill="FFFFFF"/>
              <w:lang w:eastAsia="en-IN"/>
            </w:rPr>
          </w:rPrChange>
        </w:rPr>
        <w:t xml:space="preserve"> extracurricular activities </w:t>
      </w:r>
      <w:del w:id="619" w:author="Author" w:date="2019-10-01T11:06:00Z">
        <w:r w:rsidR="00B93CCF" w:rsidRPr="00EB6572">
          <w:rPr>
            <w:rFonts w:ascii="Times New Roman" w:eastAsia="Times New Roman" w:hAnsi="Times New Roman" w:cs="Times New Roman"/>
            <w:shd w:val="clear" w:color="auto" w:fill="FFFFFF"/>
            <w:lang w:eastAsia="en-IN"/>
            <w:rPrChange w:id="620" w:author="Author" w:date="2019-10-15T09:29:00Z">
              <w:rPr>
                <w:rFonts w:ascii="Arial" w:eastAsia="Times New Roman" w:hAnsi="Arial" w:cs="Arial"/>
                <w:color w:val="222222"/>
                <w:sz w:val="24"/>
                <w:szCs w:val="24"/>
                <w:shd w:val="clear" w:color="auto" w:fill="FFFFFF"/>
                <w:lang w:eastAsia="en-IN"/>
              </w:rPr>
            </w:rPrChange>
          </w:rPr>
          <w:delText xml:space="preserve">had </w:delText>
        </w:r>
      </w:del>
      <w:r w:rsidR="00B93CCF" w:rsidRPr="00EB6572">
        <w:rPr>
          <w:rFonts w:ascii="Times New Roman" w:eastAsia="Times New Roman" w:hAnsi="Times New Roman" w:cs="Times New Roman"/>
          <w:shd w:val="clear" w:color="auto" w:fill="FFFFFF"/>
          <w:lang w:eastAsia="en-IN"/>
          <w:rPrChange w:id="621" w:author="Author" w:date="2019-10-15T09:29:00Z">
            <w:rPr>
              <w:rFonts w:ascii="Arial" w:eastAsia="Times New Roman" w:hAnsi="Arial" w:cs="Arial"/>
              <w:color w:val="222222"/>
              <w:sz w:val="24"/>
              <w:szCs w:val="24"/>
              <w:shd w:val="clear" w:color="auto" w:fill="FFFFFF"/>
              <w:lang w:eastAsia="en-IN"/>
            </w:rPr>
          </w:rPrChange>
        </w:rPr>
        <w:t xml:space="preserve">ensured </w:t>
      </w:r>
      <w:del w:id="622" w:author="Author" w:date="2019-10-01T11:06:00Z">
        <w:r w:rsidR="00B93CCF" w:rsidRPr="00EB6572">
          <w:rPr>
            <w:rFonts w:ascii="Times New Roman" w:eastAsia="Times New Roman" w:hAnsi="Times New Roman" w:cs="Times New Roman"/>
            <w:shd w:val="clear" w:color="auto" w:fill="FFFFFF"/>
            <w:lang w:eastAsia="en-IN"/>
            <w:rPrChange w:id="623" w:author="Author" w:date="2019-10-15T09:29:00Z">
              <w:rPr>
                <w:rFonts w:ascii="Arial" w:eastAsia="Times New Roman" w:hAnsi="Arial" w:cs="Arial"/>
                <w:color w:val="222222"/>
                <w:sz w:val="24"/>
                <w:szCs w:val="24"/>
                <w:shd w:val="clear" w:color="auto" w:fill="FFFFFF"/>
                <w:lang w:eastAsia="en-IN"/>
              </w:rPr>
            </w:rPrChange>
          </w:rPr>
          <w:delText xml:space="preserve">the </w:delText>
        </w:r>
      </w:del>
      <w:r w:rsidR="00B93CCF" w:rsidRPr="00EB6572">
        <w:rPr>
          <w:rFonts w:ascii="Times New Roman" w:eastAsia="Times New Roman" w:hAnsi="Times New Roman" w:cs="Times New Roman"/>
          <w:shd w:val="clear" w:color="auto" w:fill="FFFFFF"/>
          <w:lang w:eastAsia="en-IN"/>
          <w:rPrChange w:id="624" w:author="Author" w:date="2019-10-15T09:29:00Z">
            <w:rPr>
              <w:rFonts w:ascii="Arial" w:eastAsia="Times New Roman" w:hAnsi="Arial" w:cs="Arial"/>
              <w:color w:val="222222"/>
              <w:sz w:val="24"/>
              <w:szCs w:val="24"/>
              <w:shd w:val="clear" w:color="auto" w:fill="FFFFFF"/>
              <w:lang w:eastAsia="en-IN"/>
            </w:rPr>
          </w:rPrChange>
        </w:rPr>
        <w:t xml:space="preserve">all-round development of my personality. </w:t>
      </w:r>
      <w:del w:id="625" w:author="Author" w:date="2019-10-15T09:14:00Z">
        <w:r w:rsidR="00B93CCF" w:rsidRPr="00EB6572" w:rsidDel="008B0FD9">
          <w:rPr>
            <w:rFonts w:ascii="Times New Roman" w:eastAsia="Times New Roman" w:hAnsi="Times New Roman" w:cs="Times New Roman"/>
            <w:shd w:val="clear" w:color="auto" w:fill="FFFFFF"/>
            <w:lang w:eastAsia="en-IN"/>
            <w:rPrChange w:id="626" w:author="Author" w:date="2019-10-15T09:29:00Z">
              <w:rPr>
                <w:rFonts w:ascii="Arial" w:eastAsia="Times New Roman" w:hAnsi="Arial" w:cs="Arial"/>
                <w:color w:val="222222"/>
                <w:sz w:val="24"/>
                <w:szCs w:val="24"/>
                <w:shd w:val="clear" w:color="auto" w:fill="FFFFFF"/>
                <w:lang w:eastAsia="en-IN"/>
              </w:rPr>
            </w:rPrChange>
          </w:rPr>
          <w:delText xml:space="preserve">I </w:delText>
        </w:r>
      </w:del>
      <w:ins w:id="627" w:author="Author" w:date="2019-10-15T09:14:00Z">
        <w:r w:rsidR="008B0FD9" w:rsidRPr="00EB6572">
          <w:rPr>
            <w:rFonts w:ascii="Times New Roman" w:eastAsia="Times New Roman" w:hAnsi="Times New Roman" w:cs="Times New Roman"/>
            <w:shd w:val="clear" w:color="auto" w:fill="FFFFFF"/>
            <w:lang w:eastAsia="en-IN"/>
            <w:rPrChange w:id="628" w:author="Author" w:date="2019-10-15T09:29:00Z">
              <w:rPr>
                <w:rFonts w:ascii="Times New Roman" w:eastAsia="Times New Roman" w:hAnsi="Times New Roman" w:cs="Times New Roman"/>
                <w:color w:val="222222"/>
                <w:shd w:val="clear" w:color="auto" w:fill="FFFFFF"/>
                <w:lang w:eastAsia="en-IN"/>
              </w:rPr>
            </w:rPrChange>
          </w:rPr>
          <w:t>A</w:t>
        </w:r>
      </w:ins>
      <w:ins w:id="629" w:author="Author" w:date="2019-10-01T11:06:00Z">
        <w:r w:rsidR="00AB6229" w:rsidRPr="00EB6572">
          <w:rPr>
            <w:rFonts w:ascii="Times New Roman" w:eastAsia="Times New Roman" w:hAnsi="Times New Roman" w:cs="Times New Roman"/>
            <w:shd w:val="clear" w:color="auto" w:fill="FFFFFF"/>
            <w:lang w:eastAsia="en-IN"/>
            <w:rPrChange w:id="630" w:author="Author" w:date="2019-10-15T09:29:00Z">
              <w:rPr>
                <w:rFonts w:ascii="Times New Roman" w:eastAsia="Times New Roman" w:hAnsi="Times New Roman" w:cs="Times New Roman"/>
                <w:color w:val="222222"/>
                <w:shd w:val="clear" w:color="auto" w:fill="FFFFFF"/>
                <w:lang w:eastAsia="en-IN"/>
              </w:rPr>
            </w:rPrChange>
          </w:rPr>
          <w:t xml:space="preserve">s the </w:t>
        </w:r>
      </w:ins>
      <w:del w:id="631" w:author="Author" w:date="2019-10-01T11:06:00Z">
        <w:r w:rsidR="00B93CCF" w:rsidRPr="00EB6572">
          <w:rPr>
            <w:rFonts w:ascii="Times New Roman" w:eastAsia="Times New Roman" w:hAnsi="Times New Roman" w:cs="Times New Roman"/>
            <w:shd w:val="clear" w:color="auto" w:fill="FFFFFF"/>
            <w:lang w:eastAsia="en-IN"/>
            <w:rPrChange w:id="632" w:author="Author" w:date="2019-10-15T09:29:00Z">
              <w:rPr>
                <w:rFonts w:ascii="Arial" w:eastAsia="Times New Roman" w:hAnsi="Arial" w:cs="Arial"/>
                <w:color w:val="222222"/>
                <w:sz w:val="24"/>
                <w:szCs w:val="24"/>
                <w:shd w:val="clear" w:color="auto" w:fill="FFFFFF"/>
                <w:lang w:eastAsia="en-IN"/>
              </w:rPr>
            </w:rPrChange>
          </w:rPr>
          <w:delText xml:space="preserve">have been an active member (as a </w:delText>
        </w:r>
      </w:del>
      <w:r w:rsidR="008B0FD9" w:rsidRPr="00EB6572">
        <w:rPr>
          <w:rFonts w:ascii="Times New Roman" w:eastAsia="Times New Roman" w:hAnsi="Times New Roman" w:cs="Times New Roman"/>
          <w:shd w:val="clear" w:color="auto" w:fill="FFFFFF"/>
          <w:lang w:eastAsia="en-IN"/>
          <w:rPrChange w:id="633" w:author="Author" w:date="2019-10-15T09:29:00Z">
            <w:rPr>
              <w:rFonts w:ascii="Times New Roman" w:eastAsia="Times New Roman" w:hAnsi="Times New Roman" w:cs="Times New Roman"/>
              <w:color w:val="222222"/>
              <w:shd w:val="clear" w:color="auto" w:fill="FFFFFF"/>
              <w:lang w:eastAsia="en-IN"/>
            </w:rPr>
          </w:rPrChange>
        </w:rPr>
        <w:t>Coordinator</w:t>
      </w:r>
      <w:ins w:id="634" w:author="Author" w:date="2019-10-11T13:08:00Z">
        <w:r w:rsidR="008B0FD9" w:rsidRPr="00EB6572">
          <w:rPr>
            <w:rFonts w:ascii="Times New Roman" w:eastAsia="Times New Roman" w:hAnsi="Times New Roman" w:cs="Times New Roman"/>
            <w:shd w:val="clear" w:color="auto" w:fill="FFFFFF"/>
            <w:lang w:eastAsia="en-IN"/>
            <w:rPrChange w:id="635" w:author="Author" w:date="2019-10-15T09:29:00Z">
              <w:rPr>
                <w:rFonts w:ascii="Times New Roman" w:eastAsia="Times New Roman" w:hAnsi="Times New Roman" w:cs="Times New Roman"/>
                <w:color w:val="222222"/>
                <w:shd w:val="clear" w:color="auto" w:fill="FFFFFF"/>
                <w:lang w:eastAsia="en-IN"/>
              </w:rPr>
            </w:rPrChange>
          </w:rPr>
          <w:t xml:space="preserve"> </w:t>
        </w:r>
        <w:r w:rsidR="001E5C12" w:rsidRPr="00EB6572">
          <w:rPr>
            <w:rFonts w:ascii="Times New Roman" w:eastAsia="Times New Roman" w:hAnsi="Times New Roman" w:cs="Times New Roman"/>
            <w:shd w:val="clear" w:color="auto" w:fill="FFFFFF"/>
            <w:lang w:eastAsia="en-IN"/>
            <w:rPrChange w:id="636" w:author="Author" w:date="2019-10-15T09:29:00Z">
              <w:rPr>
                <w:rFonts w:ascii="Times New Roman" w:eastAsia="Times New Roman" w:hAnsi="Times New Roman" w:cs="Times New Roman"/>
                <w:color w:val="222222"/>
                <w:shd w:val="clear" w:color="auto" w:fill="FFFFFF"/>
                <w:lang w:eastAsia="en-IN"/>
              </w:rPr>
            </w:rPrChange>
          </w:rPr>
          <w:t xml:space="preserve">for </w:t>
        </w:r>
      </w:ins>
      <w:del w:id="637" w:author="Author" w:date="2019-10-01T11:06:00Z">
        <w:r w:rsidR="00B93CCF" w:rsidRPr="00EB6572">
          <w:rPr>
            <w:rFonts w:ascii="Times New Roman" w:eastAsia="Times New Roman" w:hAnsi="Times New Roman" w:cs="Times New Roman"/>
            <w:shd w:val="clear" w:color="auto" w:fill="FFFFFF"/>
            <w:lang w:eastAsia="en-IN"/>
            <w:rPrChange w:id="638" w:author="Author" w:date="2019-10-15T09:29:00Z">
              <w:rPr>
                <w:rFonts w:ascii="Arial" w:eastAsia="Times New Roman" w:hAnsi="Arial" w:cs="Arial"/>
                <w:color w:val="222222"/>
                <w:sz w:val="24"/>
                <w:szCs w:val="24"/>
                <w:shd w:val="clear" w:color="auto" w:fill="FFFFFF"/>
                <w:lang w:eastAsia="en-IN"/>
              </w:rPr>
            </w:rPrChange>
          </w:rPr>
          <w:delText xml:space="preserve">)of our local club </w:delText>
        </w:r>
      </w:del>
      <w:r w:rsidR="00B93CCF" w:rsidRPr="00EB6572">
        <w:rPr>
          <w:rFonts w:ascii="Times New Roman" w:eastAsia="Times New Roman" w:hAnsi="Times New Roman" w:cs="Times New Roman"/>
          <w:shd w:val="clear" w:color="auto" w:fill="FFFFFF"/>
          <w:lang w:eastAsia="en-IN"/>
          <w:rPrChange w:id="639" w:author="Author" w:date="2019-10-15T09:29:00Z">
            <w:rPr>
              <w:rFonts w:ascii="Arial" w:eastAsia="Times New Roman" w:hAnsi="Arial" w:cs="Arial"/>
              <w:color w:val="222222"/>
              <w:sz w:val="24"/>
              <w:szCs w:val="24"/>
              <w:shd w:val="clear" w:color="auto" w:fill="FFFFFF"/>
              <w:lang w:eastAsia="en-IN"/>
            </w:rPr>
          </w:rPrChange>
        </w:rPr>
        <w:t>Kerberos</w:t>
      </w:r>
      <w:ins w:id="640" w:author="Author" w:date="2019-10-15T09:14:00Z">
        <w:r w:rsidR="008B0FD9" w:rsidRPr="00EB6572">
          <w:rPr>
            <w:rFonts w:ascii="Times New Roman" w:eastAsia="Times New Roman" w:hAnsi="Times New Roman" w:cs="Times New Roman"/>
            <w:shd w:val="clear" w:color="auto" w:fill="FFFFFF"/>
            <w:lang w:eastAsia="en-IN"/>
            <w:rPrChange w:id="641" w:author="Author" w:date="2019-10-15T09:29:00Z">
              <w:rPr>
                <w:rFonts w:ascii="Times New Roman" w:eastAsia="Times New Roman" w:hAnsi="Times New Roman" w:cs="Times New Roman"/>
                <w:color w:val="222222"/>
                <w:shd w:val="clear" w:color="auto" w:fill="FFFFFF"/>
                <w:lang w:eastAsia="en-IN"/>
              </w:rPr>
            </w:rPrChange>
          </w:rPr>
          <w:t xml:space="preserve">, I </w:t>
        </w:r>
      </w:ins>
      <w:del w:id="642" w:author="Author" w:date="2019-10-15T09:14:00Z">
        <w:r w:rsidR="00B93CCF" w:rsidRPr="00EB6572" w:rsidDel="008B0FD9">
          <w:rPr>
            <w:rFonts w:ascii="Times New Roman" w:eastAsia="Times New Roman" w:hAnsi="Times New Roman" w:cs="Times New Roman"/>
            <w:shd w:val="clear" w:color="auto" w:fill="FFFFFF"/>
            <w:lang w:eastAsia="en-IN"/>
            <w:rPrChange w:id="643" w:author="Author" w:date="2019-10-15T09:29:00Z">
              <w:rPr>
                <w:rFonts w:ascii="Arial" w:eastAsia="Times New Roman" w:hAnsi="Arial" w:cs="Arial"/>
                <w:color w:val="222222"/>
                <w:sz w:val="24"/>
                <w:szCs w:val="24"/>
                <w:shd w:val="clear" w:color="auto" w:fill="FFFFFF"/>
                <w:lang w:eastAsia="en-IN"/>
              </w:rPr>
            </w:rPrChange>
          </w:rPr>
          <w:delText xml:space="preserve"> and helped </w:delText>
        </w:r>
      </w:del>
      <w:r w:rsidR="00B93CCF" w:rsidRPr="00EB6572">
        <w:rPr>
          <w:rFonts w:ascii="Times New Roman" w:eastAsia="Times New Roman" w:hAnsi="Times New Roman" w:cs="Times New Roman"/>
          <w:shd w:val="clear" w:color="auto" w:fill="FFFFFF"/>
          <w:lang w:eastAsia="en-IN"/>
          <w:rPrChange w:id="644" w:author="Author" w:date="2019-10-15T09:29:00Z">
            <w:rPr>
              <w:rFonts w:ascii="Arial" w:eastAsia="Times New Roman" w:hAnsi="Arial" w:cs="Arial"/>
              <w:color w:val="222222"/>
              <w:sz w:val="24"/>
              <w:szCs w:val="24"/>
              <w:shd w:val="clear" w:color="auto" w:fill="FFFFFF"/>
              <w:lang w:eastAsia="en-IN"/>
            </w:rPr>
          </w:rPrChange>
        </w:rPr>
        <w:t>organize</w:t>
      </w:r>
      <w:ins w:id="645" w:author="Author" w:date="2019-10-15T09:14:00Z">
        <w:r w:rsidR="008B0FD9" w:rsidRPr="00EB6572">
          <w:rPr>
            <w:rFonts w:ascii="Times New Roman" w:eastAsia="Times New Roman" w:hAnsi="Times New Roman" w:cs="Times New Roman"/>
            <w:shd w:val="clear" w:color="auto" w:fill="FFFFFF"/>
            <w:lang w:eastAsia="en-IN"/>
            <w:rPrChange w:id="646" w:author="Author" w:date="2019-10-15T09:29:00Z">
              <w:rPr>
                <w:rFonts w:ascii="Times New Roman" w:eastAsia="Times New Roman" w:hAnsi="Times New Roman" w:cs="Times New Roman"/>
                <w:color w:val="222222"/>
                <w:shd w:val="clear" w:color="auto" w:fill="FFFFFF"/>
                <w:lang w:eastAsia="en-IN"/>
              </w:rPr>
            </w:rPrChange>
          </w:rPr>
          <w:t>d</w:t>
        </w:r>
      </w:ins>
      <w:r w:rsidR="00B93CCF" w:rsidRPr="00EB6572">
        <w:rPr>
          <w:rFonts w:ascii="Times New Roman" w:eastAsia="Times New Roman" w:hAnsi="Times New Roman" w:cs="Times New Roman"/>
          <w:shd w:val="clear" w:color="auto" w:fill="FFFFFF"/>
          <w:lang w:eastAsia="en-IN"/>
          <w:rPrChange w:id="647" w:author="Author" w:date="2019-10-15T09:29:00Z">
            <w:rPr>
              <w:rFonts w:ascii="Arial" w:eastAsia="Times New Roman" w:hAnsi="Arial" w:cs="Arial"/>
              <w:color w:val="222222"/>
              <w:sz w:val="24"/>
              <w:szCs w:val="24"/>
              <w:shd w:val="clear" w:color="auto" w:fill="FFFFFF"/>
              <w:lang w:eastAsia="en-IN"/>
            </w:rPr>
          </w:rPrChange>
        </w:rPr>
        <w:t xml:space="preserve"> various </w:t>
      </w:r>
      <w:del w:id="648" w:author="Author" w:date="2019-10-01T11:06:00Z">
        <w:r w:rsidR="00B93CCF" w:rsidRPr="00EB6572">
          <w:rPr>
            <w:rFonts w:ascii="Times New Roman" w:eastAsia="Times New Roman" w:hAnsi="Times New Roman" w:cs="Times New Roman"/>
            <w:shd w:val="clear" w:color="auto" w:fill="FFFFFF"/>
            <w:lang w:eastAsia="en-IN"/>
            <w:rPrChange w:id="649" w:author="Author" w:date="2019-10-15T09:29:00Z">
              <w:rPr>
                <w:rFonts w:ascii="Arial" w:eastAsia="Times New Roman" w:hAnsi="Arial" w:cs="Arial"/>
                <w:color w:val="222222"/>
                <w:sz w:val="24"/>
                <w:szCs w:val="24"/>
                <w:shd w:val="clear" w:color="auto" w:fill="FFFFFF"/>
                <w:lang w:eastAsia="en-IN"/>
              </w:rPr>
            </w:rPrChange>
          </w:rPr>
          <w:delText>events -</w:delText>
        </w:r>
      </w:del>
      <w:r w:rsidR="00B93CCF" w:rsidRPr="00EB6572">
        <w:rPr>
          <w:rFonts w:ascii="Times New Roman" w:eastAsia="Times New Roman" w:hAnsi="Times New Roman" w:cs="Times New Roman"/>
          <w:shd w:val="clear" w:color="auto" w:fill="FFFFFF"/>
          <w:lang w:eastAsia="en-IN"/>
          <w:rPrChange w:id="650" w:author="Author" w:date="2019-10-15T09:29:00Z">
            <w:rPr>
              <w:rFonts w:ascii="Arial" w:eastAsia="Times New Roman" w:hAnsi="Arial" w:cs="Arial"/>
              <w:color w:val="222222"/>
              <w:sz w:val="24"/>
              <w:szCs w:val="24"/>
              <w:shd w:val="clear" w:color="auto" w:fill="FFFFFF"/>
              <w:lang w:eastAsia="en-IN"/>
            </w:rPr>
          </w:rPrChange>
        </w:rPr>
        <w:t>technical</w:t>
      </w:r>
      <w:ins w:id="651" w:author="Author" w:date="2019-10-11T13:08:00Z">
        <w:r w:rsidR="001E5C12" w:rsidRPr="00EB6572">
          <w:rPr>
            <w:rFonts w:ascii="Times New Roman" w:eastAsia="Times New Roman" w:hAnsi="Times New Roman" w:cs="Times New Roman"/>
            <w:shd w:val="clear" w:color="auto" w:fill="FFFFFF"/>
            <w:lang w:eastAsia="en-IN"/>
            <w:rPrChange w:id="652" w:author="Author" w:date="2019-10-15T09:29:00Z">
              <w:rPr>
                <w:rFonts w:ascii="Times New Roman" w:eastAsia="Times New Roman" w:hAnsi="Times New Roman" w:cs="Times New Roman"/>
                <w:color w:val="222222"/>
                <w:shd w:val="clear" w:color="auto" w:fill="FFFFFF"/>
                <w:lang w:eastAsia="en-IN"/>
              </w:rPr>
            </w:rPrChange>
          </w:rPr>
          <w:t>/</w:t>
        </w:r>
      </w:ins>
      <w:del w:id="653" w:author="Author" w:date="2019-10-01T11:06:00Z">
        <w:r w:rsidR="00B93CCF" w:rsidRPr="00EB6572">
          <w:rPr>
            <w:rFonts w:ascii="Times New Roman" w:eastAsia="Times New Roman" w:hAnsi="Times New Roman" w:cs="Times New Roman"/>
            <w:shd w:val="clear" w:color="auto" w:fill="FFFFFF"/>
            <w:lang w:eastAsia="en-IN"/>
            <w:rPrChange w:id="654"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55" w:author="Author" w:date="2019-10-15T09:29:00Z">
            <w:rPr>
              <w:rFonts w:ascii="Arial" w:eastAsia="Times New Roman" w:hAnsi="Arial" w:cs="Arial"/>
              <w:color w:val="222222"/>
              <w:sz w:val="24"/>
              <w:szCs w:val="24"/>
              <w:shd w:val="clear" w:color="auto" w:fill="FFFFFF"/>
              <w:lang w:eastAsia="en-IN"/>
            </w:rPr>
          </w:rPrChange>
        </w:rPr>
        <w:t xml:space="preserve">non-technical </w:t>
      </w:r>
      <w:ins w:id="656" w:author="Author" w:date="2019-10-01T11:06:00Z">
        <w:r w:rsidR="00AB6229" w:rsidRPr="00EB6572">
          <w:rPr>
            <w:rFonts w:ascii="Times New Roman" w:eastAsia="Times New Roman" w:hAnsi="Times New Roman" w:cs="Times New Roman"/>
            <w:shd w:val="clear" w:color="auto" w:fill="FFFFFF"/>
            <w:lang w:eastAsia="en-IN"/>
            <w:rPrChange w:id="657" w:author="Author" w:date="2019-10-15T09:29:00Z">
              <w:rPr>
                <w:rFonts w:ascii="Times New Roman" w:eastAsia="Times New Roman" w:hAnsi="Times New Roman" w:cs="Times New Roman"/>
                <w:color w:val="222222"/>
                <w:shd w:val="clear" w:color="auto" w:fill="FFFFFF"/>
                <w:lang w:eastAsia="en-IN"/>
              </w:rPr>
            </w:rPrChange>
          </w:rPr>
          <w:t>events</w:t>
        </w:r>
      </w:ins>
      <w:del w:id="658" w:author="Author" w:date="2019-10-01T11:06:00Z">
        <w:r w:rsidR="00B93CCF" w:rsidRPr="00EB6572">
          <w:rPr>
            <w:rFonts w:ascii="Times New Roman" w:eastAsia="Times New Roman" w:hAnsi="Times New Roman" w:cs="Times New Roman"/>
            <w:shd w:val="clear" w:color="auto" w:fill="FFFFFF"/>
            <w:lang w:eastAsia="en-IN"/>
            <w:rPrChange w:id="659" w:author="Author" w:date="2019-10-15T09:29:00Z">
              <w:rPr>
                <w:rFonts w:ascii="Arial" w:eastAsia="Times New Roman" w:hAnsi="Arial" w:cs="Arial"/>
                <w:color w:val="222222"/>
                <w:sz w:val="24"/>
                <w:szCs w:val="24"/>
                <w:shd w:val="clear" w:color="auto" w:fill="FFFFFF"/>
                <w:lang w:eastAsia="en-IN"/>
              </w:rPr>
            </w:rPrChange>
          </w:rPr>
          <w:delText>and others</w:delText>
        </w:r>
      </w:del>
      <w:r w:rsidR="00B93CCF" w:rsidRPr="00EB6572">
        <w:rPr>
          <w:rFonts w:ascii="Times New Roman" w:eastAsia="Times New Roman" w:hAnsi="Times New Roman" w:cs="Times New Roman"/>
          <w:shd w:val="clear" w:color="auto" w:fill="FFFFFF"/>
          <w:lang w:eastAsia="en-IN"/>
          <w:rPrChange w:id="660" w:author="Author" w:date="2019-10-15T09:29:00Z">
            <w:rPr>
              <w:rFonts w:ascii="Arial" w:eastAsia="Times New Roman" w:hAnsi="Arial" w:cs="Arial"/>
              <w:color w:val="222222"/>
              <w:sz w:val="24"/>
              <w:szCs w:val="24"/>
              <w:shd w:val="clear" w:color="auto" w:fill="FFFFFF"/>
              <w:lang w:eastAsia="en-IN"/>
            </w:rPr>
          </w:rPrChange>
        </w:rPr>
        <w:t>.</w:t>
      </w:r>
      <w:bookmarkEnd w:id="612"/>
      <w:r w:rsidR="00B93CCF" w:rsidRPr="00EB6572">
        <w:rPr>
          <w:rFonts w:ascii="Times New Roman" w:eastAsia="Times New Roman" w:hAnsi="Times New Roman" w:cs="Times New Roman"/>
          <w:shd w:val="clear" w:color="auto" w:fill="FFFFFF"/>
          <w:lang w:eastAsia="en-IN"/>
          <w:rPrChange w:id="661" w:author="Author" w:date="2019-10-15T09:29:00Z">
            <w:rPr>
              <w:rFonts w:ascii="Arial" w:eastAsia="Times New Roman" w:hAnsi="Arial" w:cs="Arial"/>
              <w:color w:val="222222"/>
              <w:sz w:val="24"/>
              <w:szCs w:val="24"/>
              <w:shd w:val="clear" w:color="auto" w:fill="FFFFFF"/>
              <w:lang w:eastAsia="en-IN"/>
            </w:rPr>
          </w:rPrChange>
        </w:rPr>
        <w:t xml:space="preserve"> I also volunteered </w:t>
      </w:r>
      <w:del w:id="662" w:author="Author" w:date="2019-10-01T11:07:00Z">
        <w:r w:rsidR="00B93CCF" w:rsidRPr="00EB6572">
          <w:rPr>
            <w:rFonts w:ascii="Times New Roman" w:eastAsia="Times New Roman" w:hAnsi="Times New Roman" w:cs="Times New Roman"/>
            <w:shd w:val="clear" w:color="auto" w:fill="FFFFFF"/>
            <w:lang w:eastAsia="en-IN"/>
            <w:rPrChange w:id="663" w:author="Author" w:date="2019-10-15T09:29:00Z">
              <w:rPr>
                <w:rFonts w:ascii="Arial" w:eastAsia="Times New Roman" w:hAnsi="Arial" w:cs="Arial"/>
                <w:color w:val="222222"/>
                <w:sz w:val="24"/>
                <w:szCs w:val="24"/>
                <w:shd w:val="clear" w:color="auto" w:fill="FFFFFF"/>
                <w:lang w:eastAsia="en-IN"/>
              </w:rPr>
            </w:rPrChange>
          </w:rPr>
          <w:delText xml:space="preserve">and helped </w:delText>
        </w:r>
      </w:del>
      <w:del w:id="664" w:author="Author" w:date="2019-10-15T09:14:00Z">
        <w:r w:rsidR="00B93CCF" w:rsidRPr="00EB6572" w:rsidDel="008B0FD9">
          <w:rPr>
            <w:rFonts w:ascii="Times New Roman" w:eastAsia="Times New Roman" w:hAnsi="Times New Roman" w:cs="Times New Roman"/>
            <w:shd w:val="clear" w:color="auto" w:fill="FFFFFF"/>
            <w:lang w:eastAsia="en-IN"/>
            <w:rPrChange w:id="665" w:author="Author" w:date="2019-10-15T09:29:00Z">
              <w:rPr>
                <w:rFonts w:ascii="Arial" w:eastAsia="Times New Roman" w:hAnsi="Arial" w:cs="Arial"/>
                <w:color w:val="222222"/>
                <w:sz w:val="24"/>
                <w:szCs w:val="24"/>
                <w:shd w:val="clear" w:color="auto" w:fill="FFFFFF"/>
                <w:lang w:eastAsia="en-IN"/>
              </w:rPr>
            </w:rPrChange>
          </w:rPr>
          <w:delText xml:space="preserve">in </w:delText>
        </w:r>
      </w:del>
      <w:ins w:id="666" w:author="Author" w:date="2019-10-15T09:14:00Z">
        <w:r w:rsidR="008B0FD9" w:rsidRPr="00EB6572">
          <w:rPr>
            <w:rFonts w:ascii="Times New Roman" w:eastAsia="Times New Roman" w:hAnsi="Times New Roman" w:cs="Times New Roman"/>
            <w:shd w:val="clear" w:color="auto" w:fill="FFFFFF"/>
            <w:lang w:eastAsia="en-IN"/>
            <w:rPrChange w:id="667" w:author="Author" w:date="2019-10-15T09:29:00Z">
              <w:rPr>
                <w:rFonts w:ascii="Times New Roman" w:eastAsia="Times New Roman" w:hAnsi="Times New Roman" w:cs="Times New Roman"/>
                <w:color w:val="222222"/>
                <w:shd w:val="clear" w:color="auto" w:fill="FFFFFF"/>
                <w:lang w:eastAsia="en-IN"/>
              </w:rPr>
            </w:rPrChange>
          </w:rPr>
          <w:t xml:space="preserve">to </w:t>
        </w:r>
      </w:ins>
      <w:r w:rsidR="00B93CCF" w:rsidRPr="00EB6572">
        <w:rPr>
          <w:rFonts w:ascii="Times New Roman" w:eastAsia="Times New Roman" w:hAnsi="Times New Roman" w:cs="Times New Roman"/>
          <w:shd w:val="clear" w:color="auto" w:fill="FFFFFF"/>
          <w:lang w:eastAsia="en-IN"/>
          <w:rPrChange w:id="668" w:author="Author" w:date="2019-10-15T09:29:00Z">
            <w:rPr>
              <w:rFonts w:ascii="Arial" w:eastAsia="Times New Roman" w:hAnsi="Arial" w:cs="Arial"/>
              <w:color w:val="222222"/>
              <w:sz w:val="24"/>
              <w:szCs w:val="24"/>
              <w:shd w:val="clear" w:color="auto" w:fill="FFFFFF"/>
              <w:lang w:eastAsia="en-IN"/>
            </w:rPr>
          </w:rPrChange>
        </w:rPr>
        <w:t>organiz</w:t>
      </w:r>
      <w:ins w:id="669" w:author="Author" w:date="2019-10-15T09:14:00Z">
        <w:r w:rsidR="008B0FD9" w:rsidRPr="00EB6572">
          <w:rPr>
            <w:rFonts w:ascii="Times New Roman" w:eastAsia="Times New Roman" w:hAnsi="Times New Roman" w:cs="Times New Roman"/>
            <w:shd w:val="clear" w:color="auto" w:fill="FFFFFF"/>
            <w:lang w:eastAsia="en-IN"/>
            <w:rPrChange w:id="670" w:author="Author" w:date="2019-10-15T09:29:00Z">
              <w:rPr>
                <w:rFonts w:ascii="Times New Roman" w:eastAsia="Times New Roman" w:hAnsi="Times New Roman" w:cs="Times New Roman"/>
                <w:color w:val="222222"/>
                <w:shd w:val="clear" w:color="auto" w:fill="FFFFFF"/>
                <w:lang w:eastAsia="en-IN"/>
              </w:rPr>
            </w:rPrChange>
          </w:rPr>
          <w:t xml:space="preserve">e </w:t>
        </w:r>
      </w:ins>
      <w:del w:id="671" w:author="Author" w:date="2019-10-15T09:14:00Z">
        <w:r w:rsidR="00B93CCF" w:rsidRPr="00EB6572" w:rsidDel="008B0FD9">
          <w:rPr>
            <w:rFonts w:ascii="Times New Roman" w:eastAsia="Times New Roman" w:hAnsi="Times New Roman" w:cs="Times New Roman"/>
            <w:shd w:val="clear" w:color="auto" w:fill="FFFFFF"/>
            <w:lang w:eastAsia="en-IN"/>
            <w:rPrChange w:id="672"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00B93CCF" w:rsidRPr="00EB6572">
        <w:rPr>
          <w:rFonts w:ascii="Times New Roman" w:eastAsia="Times New Roman" w:hAnsi="Times New Roman" w:cs="Times New Roman"/>
          <w:shd w:val="clear" w:color="auto" w:fill="FFFFFF"/>
          <w:lang w:eastAsia="en-IN"/>
          <w:rPrChange w:id="673" w:author="Author" w:date="2019-10-15T09:29:00Z">
            <w:rPr>
              <w:rFonts w:ascii="Arial" w:eastAsia="Times New Roman" w:hAnsi="Arial" w:cs="Arial"/>
              <w:color w:val="222222"/>
              <w:sz w:val="24"/>
              <w:szCs w:val="24"/>
              <w:shd w:val="clear" w:color="auto" w:fill="FFFFFF"/>
              <w:lang w:eastAsia="en-IN"/>
            </w:rPr>
          </w:rPrChange>
        </w:rPr>
        <w:t xml:space="preserve">events for </w:t>
      </w:r>
      <w:del w:id="674" w:author="Author" w:date="2019-10-15T09:14:00Z">
        <w:r w:rsidR="00AB6229" w:rsidRPr="00EB6572" w:rsidDel="008B0FD9">
          <w:rPr>
            <w:rFonts w:ascii="Times New Roman" w:eastAsia="Times New Roman" w:hAnsi="Times New Roman" w:cs="Times New Roman"/>
            <w:shd w:val="clear" w:color="auto" w:fill="FFFFFF"/>
            <w:lang w:eastAsia="en-IN"/>
            <w:rPrChange w:id="675" w:author="Author" w:date="2019-10-15T09:29:00Z">
              <w:rPr>
                <w:rFonts w:ascii="Times New Roman" w:eastAsia="Times New Roman" w:hAnsi="Times New Roman" w:cs="Times New Roman"/>
                <w:color w:val="222222"/>
                <w:shd w:val="clear" w:color="auto" w:fill="FFFFFF"/>
                <w:lang w:eastAsia="en-IN"/>
              </w:rPr>
            </w:rPrChange>
          </w:rPr>
          <w:delText>'</w:delText>
        </w:r>
      </w:del>
      <w:r w:rsidR="00AB6229" w:rsidRPr="00EB6572">
        <w:rPr>
          <w:rFonts w:ascii="Times New Roman" w:eastAsia="Times New Roman" w:hAnsi="Times New Roman" w:cs="Times New Roman"/>
          <w:shd w:val="clear" w:color="auto" w:fill="FFFFFF"/>
          <w:lang w:eastAsia="en-IN"/>
          <w:rPrChange w:id="676" w:author="Author" w:date="2019-10-15T09:29:00Z">
            <w:rPr>
              <w:rFonts w:ascii="Times New Roman" w:eastAsia="Times New Roman" w:hAnsi="Times New Roman" w:cs="Times New Roman"/>
              <w:color w:val="222222"/>
              <w:shd w:val="clear" w:color="auto" w:fill="FFFFFF"/>
              <w:lang w:eastAsia="en-IN"/>
            </w:rPr>
          </w:rPrChange>
        </w:rPr>
        <w:t>Startup</w:t>
      </w:r>
      <w:ins w:id="677" w:author="Author" w:date="2019-10-15T09:14:00Z">
        <w:r w:rsidR="008B0FD9" w:rsidRPr="00EB6572">
          <w:rPr>
            <w:rFonts w:ascii="Times New Roman" w:eastAsia="Times New Roman" w:hAnsi="Times New Roman" w:cs="Times New Roman"/>
            <w:shd w:val="clear" w:color="auto" w:fill="FFFFFF"/>
            <w:lang w:eastAsia="en-IN"/>
            <w:rPrChange w:id="678" w:author="Author" w:date="2019-10-15T09:29:00Z">
              <w:rPr>
                <w:rFonts w:ascii="Times New Roman" w:eastAsia="Times New Roman" w:hAnsi="Times New Roman" w:cs="Times New Roman"/>
                <w:color w:val="222222"/>
                <w:shd w:val="clear" w:color="auto" w:fill="FFFFFF"/>
                <w:lang w:eastAsia="en-IN"/>
              </w:rPr>
            </w:rPrChange>
          </w:rPr>
          <w:t xml:space="preserve"> </w:t>
        </w:r>
      </w:ins>
      <w:r w:rsidR="00AB6229" w:rsidRPr="00EB6572">
        <w:rPr>
          <w:rFonts w:ascii="Times New Roman" w:eastAsia="Times New Roman" w:hAnsi="Times New Roman" w:cs="Times New Roman"/>
          <w:shd w:val="clear" w:color="auto" w:fill="FFFFFF"/>
          <w:lang w:eastAsia="en-IN"/>
          <w:rPrChange w:id="679" w:author="Author" w:date="2019-10-15T09:29:00Z">
            <w:rPr>
              <w:rFonts w:ascii="Times New Roman" w:eastAsia="Times New Roman" w:hAnsi="Times New Roman" w:cs="Times New Roman"/>
              <w:color w:val="222222"/>
              <w:shd w:val="clear" w:color="auto" w:fill="FFFFFF"/>
              <w:lang w:eastAsia="en-IN"/>
            </w:rPr>
          </w:rPrChange>
        </w:rPr>
        <w:t>Jalsa</w:t>
      </w:r>
      <w:del w:id="680" w:author="Author" w:date="2019-10-15T09:14:00Z">
        <w:r w:rsidR="00AB6229" w:rsidRPr="00EB6572" w:rsidDel="008B0FD9">
          <w:rPr>
            <w:rFonts w:ascii="Times New Roman" w:eastAsia="Times New Roman" w:hAnsi="Times New Roman" w:cs="Times New Roman"/>
            <w:shd w:val="clear" w:color="auto" w:fill="FFFFFF"/>
            <w:lang w:eastAsia="en-IN"/>
            <w:rPrChange w:id="681" w:author="Author" w:date="2019-10-15T09:29:00Z">
              <w:rPr>
                <w:rFonts w:ascii="Times New Roman" w:eastAsia="Times New Roman" w:hAnsi="Times New Roman" w:cs="Times New Roman"/>
                <w:color w:val="222222"/>
                <w:shd w:val="clear" w:color="auto" w:fill="FFFFFF"/>
                <w:lang w:eastAsia="en-IN"/>
              </w:rPr>
            </w:rPrChange>
          </w:rPr>
          <w:delText>'</w:delText>
        </w:r>
      </w:del>
      <w:ins w:id="682" w:author="Author" w:date="2019-10-15T09:14:00Z">
        <w:r w:rsidR="008B0FD9" w:rsidRPr="00EB6572">
          <w:rPr>
            <w:rFonts w:ascii="Times New Roman" w:eastAsia="Times New Roman" w:hAnsi="Times New Roman" w:cs="Times New Roman"/>
            <w:shd w:val="clear" w:color="auto" w:fill="FFFFFF"/>
            <w:lang w:eastAsia="en-IN"/>
            <w:rPrChange w:id="683" w:author="Author" w:date="2019-10-15T09:29:00Z">
              <w:rPr>
                <w:rFonts w:ascii="Times New Roman" w:eastAsia="Times New Roman" w:hAnsi="Times New Roman" w:cs="Times New Roman"/>
                <w:color w:val="222222"/>
                <w:shd w:val="clear" w:color="auto" w:fill="FFFFFF"/>
                <w:lang w:eastAsia="en-IN"/>
              </w:rPr>
            </w:rPrChange>
          </w:rPr>
          <w:t xml:space="preserve"> </w:t>
        </w:r>
      </w:ins>
      <w:ins w:id="684" w:author="Author" w:date="2019-10-11T13:09:00Z">
        <w:r w:rsidR="006840E0" w:rsidRPr="00EB6572">
          <w:rPr>
            <w:rFonts w:ascii="Times New Roman" w:eastAsia="Times New Roman" w:hAnsi="Times New Roman" w:cs="Times New Roman"/>
            <w:shd w:val="clear" w:color="auto" w:fill="FFFFFF"/>
            <w:lang w:eastAsia="en-IN"/>
            <w:rPrChange w:id="685" w:author="Author" w:date="2019-10-15T09:29:00Z">
              <w:rPr>
                <w:rFonts w:ascii="Times New Roman" w:eastAsia="Times New Roman" w:hAnsi="Times New Roman" w:cs="Times New Roman"/>
                <w:color w:val="222222"/>
                <w:shd w:val="clear" w:color="auto" w:fill="FFFFFF"/>
                <w:lang w:eastAsia="en-IN"/>
              </w:rPr>
            </w:rPrChange>
          </w:rPr>
          <w:t>in Chandigarh (</w:t>
        </w:r>
      </w:ins>
      <w:ins w:id="686" w:author="Author" w:date="2019-10-15T09:15:00Z">
        <w:r w:rsidR="00166594" w:rsidRPr="00EB6572">
          <w:rPr>
            <w:rFonts w:ascii="Times New Roman" w:eastAsia="Times New Roman" w:hAnsi="Times New Roman" w:cs="Times New Roman"/>
            <w:shd w:val="clear" w:color="auto" w:fill="FFFFFF"/>
            <w:lang w:eastAsia="en-IN"/>
            <w:rPrChange w:id="687" w:author="Author" w:date="2019-10-15T09:29:00Z">
              <w:rPr>
                <w:rFonts w:ascii="Times New Roman" w:eastAsia="Times New Roman" w:hAnsi="Times New Roman" w:cs="Times New Roman"/>
                <w:color w:val="222222"/>
                <w:shd w:val="clear" w:color="auto" w:fill="FFFFFF"/>
                <w:lang w:eastAsia="en-IN"/>
              </w:rPr>
            </w:rPrChange>
          </w:rPr>
          <w:t>Feb’15</w:t>
        </w:r>
      </w:ins>
      <w:ins w:id="688" w:author="Author" w:date="2019-10-11T13:09:00Z">
        <w:r w:rsidR="006840E0" w:rsidRPr="00EB6572">
          <w:rPr>
            <w:rFonts w:ascii="Times New Roman" w:eastAsia="Times New Roman" w:hAnsi="Times New Roman" w:cs="Times New Roman"/>
            <w:shd w:val="clear" w:color="auto" w:fill="FFFFFF"/>
            <w:lang w:eastAsia="en-IN"/>
            <w:rPrChange w:id="689" w:author="Author" w:date="2019-10-15T09:29:00Z">
              <w:rPr>
                <w:rFonts w:ascii="Times New Roman" w:eastAsia="Times New Roman" w:hAnsi="Times New Roman" w:cs="Times New Roman"/>
                <w:color w:val="222222"/>
                <w:shd w:val="clear" w:color="auto" w:fill="FFFFFF"/>
                <w:lang w:eastAsia="en-IN"/>
              </w:rPr>
            </w:rPrChange>
          </w:rPr>
          <w:t xml:space="preserve">) </w:t>
        </w:r>
      </w:ins>
      <w:del w:id="690" w:author="Author" w:date="2019-10-01T11:07:00Z">
        <w:r w:rsidR="00B93CCF" w:rsidRPr="00EB6572">
          <w:rPr>
            <w:rFonts w:ascii="Times New Roman" w:eastAsia="Times New Roman" w:hAnsi="Times New Roman" w:cs="Times New Roman"/>
            <w:shd w:val="clear" w:color="auto" w:fill="FFFFFF"/>
            <w:lang w:eastAsia="en-IN"/>
            <w:rPrChange w:id="691" w:author="Author" w:date="2019-10-15T09:29:00Z">
              <w:rPr>
                <w:rFonts w:ascii="Arial" w:eastAsia="Times New Roman" w:hAnsi="Arial" w:cs="Arial"/>
                <w:color w:val="222222"/>
                <w:sz w:val="24"/>
                <w:szCs w:val="24"/>
                <w:shd w:val="clear" w:color="auto" w:fill="FFFFFF"/>
                <w:lang w:eastAsia="en-IN"/>
              </w:rPr>
            </w:rPrChange>
          </w:rPr>
          <w:delText xml:space="preserve">. It is a unique event, </w:delText>
        </w:r>
      </w:del>
      <w:r w:rsidR="00B93CCF" w:rsidRPr="00EB6572">
        <w:rPr>
          <w:rFonts w:ascii="Times New Roman" w:eastAsia="Times New Roman" w:hAnsi="Times New Roman" w:cs="Times New Roman"/>
          <w:shd w:val="clear" w:color="auto" w:fill="FFFFFF"/>
          <w:lang w:eastAsia="en-IN"/>
          <w:rPrChange w:id="692" w:author="Author" w:date="2019-10-15T09:29:00Z">
            <w:rPr>
              <w:rFonts w:ascii="Arial" w:eastAsia="Times New Roman" w:hAnsi="Arial" w:cs="Arial"/>
              <w:color w:val="222222"/>
              <w:sz w:val="24"/>
              <w:szCs w:val="24"/>
              <w:shd w:val="clear" w:color="auto" w:fill="FFFFFF"/>
              <w:lang w:eastAsia="en-IN"/>
            </w:rPr>
          </w:rPrChange>
        </w:rPr>
        <w:t>wherein</w:t>
      </w:r>
      <w:del w:id="693" w:author="Author" w:date="2019-10-01T11:07:00Z">
        <w:r w:rsidR="00B93CCF" w:rsidRPr="00EB6572">
          <w:rPr>
            <w:rFonts w:ascii="Times New Roman" w:eastAsia="Times New Roman" w:hAnsi="Times New Roman" w:cs="Times New Roman"/>
            <w:shd w:val="clear" w:color="auto" w:fill="FFFFFF"/>
            <w:lang w:eastAsia="en-IN"/>
            <w:rPrChange w:id="694" w:author="Author" w:date="2019-10-15T09:29:00Z">
              <w:rPr>
                <w:rFonts w:ascii="Arial" w:eastAsia="Times New Roman" w:hAnsi="Arial" w:cs="Arial"/>
                <w:color w:val="222222"/>
                <w:sz w:val="24"/>
                <w:szCs w:val="24"/>
                <w:shd w:val="clear" w:color="auto" w:fill="FFFFFF"/>
                <w:lang w:eastAsia="en-IN"/>
              </w:rPr>
            </w:rPrChange>
          </w:rPr>
          <w:delText>,</w:delText>
        </w:r>
      </w:del>
      <w:r w:rsidR="00B93CCF" w:rsidRPr="00EB6572">
        <w:rPr>
          <w:rFonts w:ascii="Times New Roman" w:eastAsia="Times New Roman" w:hAnsi="Times New Roman" w:cs="Times New Roman"/>
          <w:shd w:val="clear" w:color="auto" w:fill="FFFFFF"/>
          <w:lang w:eastAsia="en-IN"/>
          <w:rPrChange w:id="695" w:author="Author" w:date="2019-10-15T09:29:00Z">
            <w:rPr>
              <w:rFonts w:ascii="Arial" w:eastAsia="Times New Roman" w:hAnsi="Arial" w:cs="Arial"/>
              <w:color w:val="222222"/>
              <w:sz w:val="24"/>
              <w:szCs w:val="24"/>
              <w:shd w:val="clear" w:color="auto" w:fill="FFFFFF"/>
              <w:lang w:eastAsia="en-IN"/>
            </w:rPr>
          </w:rPrChange>
        </w:rPr>
        <w:t xml:space="preserve"> aspiring entrepreneurs </w:t>
      </w:r>
      <w:del w:id="696" w:author="Author" w:date="2019-10-01T11:07:00Z">
        <w:r w:rsidR="00B93CCF" w:rsidRPr="00EB6572">
          <w:rPr>
            <w:rFonts w:ascii="Times New Roman" w:eastAsia="Times New Roman" w:hAnsi="Times New Roman" w:cs="Times New Roman"/>
            <w:shd w:val="clear" w:color="auto" w:fill="FFFFFF"/>
            <w:lang w:eastAsia="en-IN"/>
            <w:rPrChange w:id="697" w:author="Author" w:date="2019-10-15T09:29:00Z">
              <w:rPr>
                <w:rFonts w:ascii="Arial" w:eastAsia="Times New Roman" w:hAnsi="Arial" w:cs="Arial"/>
                <w:color w:val="222222"/>
                <w:sz w:val="24"/>
                <w:szCs w:val="24"/>
                <w:shd w:val="clear" w:color="auto" w:fill="FFFFFF"/>
                <w:lang w:eastAsia="en-IN"/>
              </w:rPr>
            </w:rPrChange>
          </w:rPr>
          <w:delText>would</w:delText>
        </w:r>
      </w:del>
      <w:r w:rsidR="00B93CCF" w:rsidRPr="00EB6572">
        <w:rPr>
          <w:rFonts w:ascii="Times New Roman" w:eastAsia="Times New Roman" w:hAnsi="Times New Roman" w:cs="Times New Roman"/>
          <w:shd w:val="clear" w:color="auto" w:fill="FFFFFF"/>
          <w:lang w:eastAsia="en-IN"/>
          <w:rPrChange w:id="698" w:author="Author" w:date="2019-10-15T09:29:00Z">
            <w:rPr>
              <w:rFonts w:ascii="Arial" w:eastAsia="Times New Roman" w:hAnsi="Arial" w:cs="Arial"/>
              <w:color w:val="222222"/>
              <w:sz w:val="24"/>
              <w:szCs w:val="24"/>
              <w:shd w:val="clear" w:color="auto" w:fill="FFFFFF"/>
              <w:lang w:eastAsia="en-IN"/>
            </w:rPr>
          </w:rPrChange>
        </w:rPr>
        <w:t xml:space="preserve"> ‘</w:t>
      </w:r>
      <w:del w:id="699" w:author="Author" w:date="2019-10-01T11:07:00Z">
        <w:r w:rsidR="00B93CCF" w:rsidRPr="00EB6572">
          <w:rPr>
            <w:rFonts w:ascii="Times New Roman" w:eastAsia="Times New Roman" w:hAnsi="Times New Roman" w:cs="Times New Roman"/>
            <w:shd w:val="clear" w:color="auto" w:fill="FFFFFF"/>
            <w:lang w:eastAsia="en-IN"/>
            <w:rPrChange w:id="700" w:author="Author" w:date="2019-10-15T09:29:00Z">
              <w:rPr>
                <w:rFonts w:ascii="Arial" w:eastAsia="Times New Roman" w:hAnsi="Arial" w:cs="Arial"/>
                <w:color w:val="222222"/>
                <w:sz w:val="24"/>
                <w:szCs w:val="24"/>
                <w:shd w:val="clear" w:color="auto" w:fill="FFFFFF"/>
                <w:lang w:eastAsia="en-IN"/>
              </w:rPr>
            </w:rPrChange>
          </w:rPr>
          <w:delText>I</w:delText>
        </w:r>
      </w:del>
      <w:ins w:id="701" w:author="Author" w:date="2019-10-01T11:07:00Z">
        <w:r w:rsidR="00AB6229" w:rsidRPr="00EB6572">
          <w:rPr>
            <w:rFonts w:ascii="Times New Roman" w:eastAsia="Times New Roman" w:hAnsi="Times New Roman" w:cs="Times New Roman"/>
            <w:shd w:val="clear" w:color="auto" w:fill="FFFFFF"/>
            <w:lang w:eastAsia="en-IN"/>
            <w:rPrChange w:id="702" w:author="Author" w:date="2019-10-15T09:29:00Z">
              <w:rPr>
                <w:rFonts w:ascii="Times New Roman" w:eastAsia="Times New Roman" w:hAnsi="Times New Roman" w:cs="Times New Roman"/>
                <w:color w:val="222222"/>
                <w:shd w:val="clear" w:color="auto" w:fill="FFFFFF"/>
                <w:lang w:eastAsia="en-IN"/>
              </w:rPr>
            </w:rPrChange>
          </w:rPr>
          <w:t>I</w:t>
        </w:r>
      </w:ins>
      <w:r w:rsidR="00AB6229" w:rsidRPr="00EB6572">
        <w:rPr>
          <w:rFonts w:ascii="Times New Roman" w:eastAsia="Times New Roman" w:hAnsi="Times New Roman" w:cs="Times New Roman"/>
          <w:shd w:val="clear" w:color="auto" w:fill="FFFFFF"/>
          <w:lang w:eastAsia="en-IN"/>
          <w:rPrChange w:id="703" w:author="Author" w:date="2019-10-15T09:29:00Z">
            <w:rPr>
              <w:rFonts w:ascii="Times New Roman" w:eastAsia="Times New Roman" w:hAnsi="Times New Roman" w:cs="Times New Roman"/>
              <w:color w:val="222222"/>
              <w:shd w:val="clear" w:color="auto" w:fill="FFFFFF"/>
              <w:lang w:eastAsia="en-IN"/>
            </w:rPr>
          </w:rPrChange>
        </w:rPr>
        <w:t>deate’</w:t>
      </w:r>
      <w:r w:rsidR="00B93CCF" w:rsidRPr="00EB6572">
        <w:rPr>
          <w:rFonts w:ascii="Times New Roman" w:eastAsia="Times New Roman" w:hAnsi="Times New Roman" w:cs="Times New Roman"/>
          <w:shd w:val="clear" w:color="auto" w:fill="FFFFFF"/>
          <w:lang w:eastAsia="en-IN"/>
          <w:rPrChange w:id="704" w:author="Author" w:date="2019-10-15T09:29:00Z">
            <w:rPr>
              <w:rFonts w:ascii="Arial" w:eastAsia="Times New Roman" w:hAnsi="Arial" w:cs="Arial"/>
              <w:color w:val="222222"/>
              <w:sz w:val="24"/>
              <w:szCs w:val="24"/>
              <w:shd w:val="clear" w:color="auto" w:fill="FFFFFF"/>
              <w:lang w:eastAsia="en-IN"/>
            </w:rPr>
          </w:rPrChange>
        </w:rPr>
        <w:t xml:space="preserve">, esteemed mentors </w:t>
      </w:r>
      <w:del w:id="705" w:author="Author" w:date="2019-10-01T11:07:00Z">
        <w:r w:rsidR="00B93CCF" w:rsidRPr="00EB6572">
          <w:rPr>
            <w:rFonts w:ascii="Times New Roman" w:eastAsia="Times New Roman" w:hAnsi="Times New Roman" w:cs="Times New Roman"/>
            <w:shd w:val="clear" w:color="auto" w:fill="FFFFFF"/>
            <w:lang w:eastAsia="en-IN"/>
            <w:rPrChange w:id="706"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07" w:author="Author" w:date="2019-10-15T09:29:00Z">
            <w:rPr>
              <w:rFonts w:ascii="Arial" w:eastAsia="Times New Roman" w:hAnsi="Arial" w:cs="Arial"/>
              <w:color w:val="222222"/>
              <w:sz w:val="24"/>
              <w:szCs w:val="24"/>
              <w:shd w:val="clear" w:color="auto" w:fill="FFFFFF"/>
              <w:lang w:eastAsia="en-IN"/>
            </w:rPr>
          </w:rPrChange>
        </w:rPr>
        <w:t xml:space="preserve">‘Inspire’ and open-hearted investors </w:t>
      </w:r>
      <w:del w:id="708" w:author="Author" w:date="2019-10-01T11:07:00Z">
        <w:r w:rsidR="00B93CCF" w:rsidRPr="00EB6572">
          <w:rPr>
            <w:rFonts w:ascii="Times New Roman" w:eastAsia="Times New Roman" w:hAnsi="Times New Roman" w:cs="Times New Roman"/>
            <w:shd w:val="clear" w:color="auto" w:fill="FFFFFF"/>
            <w:lang w:eastAsia="en-IN"/>
            <w:rPrChange w:id="709" w:author="Author" w:date="2019-10-15T09:29:00Z">
              <w:rPr>
                <w:rFonts w:ascii="Arial" w:eastAsia="Times New Roman" w:hAnsi="Arial" w:cs="Arial"/>
                <w:color w:val="222222"/>
                <w:sz w:val="24"/>
                <w:szCs w:val="24"/>
                <w:shd w:val="clear" w:color="auto" w:fill="FFFFFF"/>
                <w:lang w:eastAsia="en-IN"/>
              </w:rPr>
            </w:rPrChange>
          </w:rPr>
          <w:delText xml:space="preserve">would </w:delText>
        </w:r>
      </w:del>
      <w:r w:rsidR="00B93CCF" w:rsidRPr="00EB6572">
        <w:rPr>
          <w:rFonts w:ascii="Times New Roman" w:eastAsia="Times New Roman" w:hAnsi="Times New Roman" w:cs="Times New Roman"/>
          <w:shd w:val="clear" w:color="auto" w:fill="FFFFFF"/>
          <w:lang w:eastAsia="en-IN"/>
          <w:rPrChange w:id="710" w:author="Author" w:date="2019-10-15T09:29:00Z">
            <w:rPr>
              <w:rFonts w:ascii="Arial" w:eastAsia="Times New Roman" w:hAnsi="Arial" w:cs="Arial"/>
              <w:color w:val="222222"/>
              <w:sz w:val="24"/>
              <w:szCs w:val="24"/>
              <w:shd w:val="clear" w:color="auto" w:fill="FFFFFF"/>
              <w:lang w:eastAsia="en-IN"/>
            </w:rPr>
          </w:rPrChange>
        </w:rPr>
        <w:t>‘Invest</w:t>
      </w:r>
      <w:ins w:id="711" w:author="Author" w:date="2019-10-15T09:17:00Z">
        <w:r w:rsidR="0018530A" w:rsidRPr="00EB6572">
          <w:rPr>
            <w:rFonts w:ascii="Times New Roman" w:eastAsia="Times New Roman" w:hAnsi="Times New Roman" w:cs="Times New Roman"/>
            <w:shd w:val="clear" w:color="auto" w:fill="FFFFFF"/>
            <w:lang w:eastAsia="en-IN"/>
            <w:rPrChange w:id="712" w:author="Author" w:date="2019-10-15T09:29:00Z">
              <w:rPr>
                <w:rFonts w:ascii="Times New Roman" w:eastAsia="Times New Roman" w:hAnsi="Times New Roman" w:cs="Times New Roman"/>
                <w:color w:val="222222"/>
                <w:shd w:val="clear" w:color="auto" w:fill="FFFFFF"/>
                <w:lang w:eastAsia="en-IN"/>
              </w:rPr>
            </w:rPrChange>
          </w:rPr>
          <w:t>.</w:t>
        </w:r>
      </w:ins>
      <w:r w:rsidR="00B93CCF" w:rsidRPr="00EB6572">
        <w:rPr>
          <w:rFonts w:ascii="Times New Roman" w:eastAsia="Times New Roman" w:hAnsi="Times New Roman" w:cs="Times New Roman"/>
          <w:shd w:val="clear" w:color="auto" w:fill="FFFFFF"/>
          <w:lang w:eastAsia="en-IN"/>
          <w:rPrChange w:id="713" w:author="Author" w:date="2019-10-15T09:29:00Z">
            <w:rPr>
              <w:rFonts w:ascii="Arial" w:eastAsia="Times New Roman" w:hAnsi="Arial" w:cs="Arial"/>
              <w:color w:val="222222"/>
              <w:sz w:val="24"/>
              <w:szCs w:val="24"/>
              <w:shd w:val="clear" w:color="auto" w:fill="FFFFFF"/>
              <w:lang w:eastAsia="en-IN"/>
            </w:rPr>
          </w:rPrChange>
        </w:rPr>
        <w:t>’</w:t>
      </w:r>
      <w:ins w:id="714" w:author="Author" w:date="2019-10-15T09:16:00Z">
        <w:r w:rsidR="00166594" w:rsidRPr="00EB6572">
          <w:rPr>
            <w:rFonts w:ascii="Times New Roman" w:eastAsia="Times New Roman" w:hAnsi="Times New Roman" w:cs="Times New Roman"/>
            <w:shd w:val="clear" w:color="auto" w:fill="FFFFFF"/>
            <w:lang w:eastAsia="en-IN"/>
            <w:rPrChange w:id="715" w:author="Author" w:date="2019-10-15T09:29:00Z">
              <w:rPr>
                <w:rFonts w:ascii="Times New Roman" w:eastAsia="Times New Roman" w:hAnsi="Times New Roman" w:cs="Times New Roman"/>
                <w:color w:val="222222"/>
                <w:shd w:val="clear" w:color="auto" w:fill="FFFFFF"/>
                <w:lang w:eastAsia="en-IN"/>
              </w:rPr>
            </w:rPrChange>
          </w:rPr>
          <w:t xml:space="preserve"> In the </w:t>
        </w:r>
      </w:ins>
      <w:ins w:id="716" w:author="Author" w:date="2019-10-15T09:34:00Z">
        <w:r w:rsidR="00E01F8D" w:rsidRPr="00EB6572">
          <w:rPr>
            <w:rFonts w:ascii="Times New Roman" w:eastAsia="Times New Roman" w:hAnsi="Times New Roman" w:cs="Times New Roman"/>
            <w:shd w:val="clear" w:color="auto" w:fill="FFFFFF"/>
            <w:lang w:eastAsia="en-IN"/>
          </w:rPr>
          <w:t>eighth</w:t>
        </w:r>
      </w:ins>
      <w:ins w:id="717" w:author="Author" w:date="2019-10-15T09:16:00Z">
        <w:r w:rsidR="00166594" w:rsidRPr="00EB6572">
          <w:rPr>
            <w:rFonts w:ascii="Times New Roman" w:eastAsia="Times New Roman" w:hAnsi="Times New Roman" w:cs="Times New Roman"/>
            <w:shd w:val="clear" w:color="auto" w:fill="FFFFFF"/>
            <w:lang w:eastAsia="en-IN"/>
            <w:rPrChange w:id="718" w:author="Author" w:date="2019-10-15T09:29:00Z">
              <w:rPr>
                <w:rFonts w:ascii="Times New Roman" w:eastAsia="Times New Roman" w:hAnsi="Times New Roman" w:cs="Times New Roman"/>
                <w:color w:val="222222"/>
                <w:shd w:val="clear" w:color="auto" w:fill="FFFFFF"/>
                <w:lang w:eastAsia="en-IN"/>
              </w:rPr>
            </w:rPrChange>
          </w:rPr>
          <w:t xml:space="preserve"> semester, I completed a three-month internship with Startupfarms.</w:t>
        </w:r>
      </w:ins>
      <w:ins w:id="719" w:author="Author" w:date="2019-10-15T09:17:00Z">
        <w:r w:rsidR="00166594" w:rsidRPr="00EB6572">
          <w:rPr>
            <w:rFonts w:ascii="Times New Roman" w:eastAsia="Times New Roman" w:hAnsi="Times New Roman" w:cs="Times New Roman"/>
            <w:shd w:val="clear" w:color="auto" w:fill="FFFFFF"/>
            <w:lang w:eastAsia="en-IN"/>
            <w:rPrChange w:id="720" w:author="Author" w:date="2019-10-15T09:29:00Z">
              <w:rPr>
                <w:rFonts w:ascii="Times New Roman" w:eastAsia="Times New Roman" w:hAnsi="Times New Roman" w:cs="Times New Roman"/>
                <w:color w:val="222222"/>
                <w:shd w:val="clear" w:color="auto" w:fill="FFFFFF"/>
                <w:lang w:eastAsia="en-IN"/>
              </w:rPr>
            </w:rPrChange>
          </w:rPr>
          <w:t xml:space="preserve"> </w:t>
        </w:r>
      </w:ins>
      <w:del w:id="721" w:author="Author" w:date="2019-10-15T09:17:00Z">
        <w:r w:rsidR="00B93CCF" w:rsidRPr="00EB6572" w:rsidDel="00166594">
          <w:rPr>
            <w:rFonts w:ascii="Times New Roman" w:eastAsia="Times New Roman" w:hAnsi="Times New Roman" w:cs="Times New Roman"/>
            <w:shd w:val="clear" w:color="auto" w:fill="FFFFFF"/>
            <w:lang w:eastAsia="en-IN"/>
            <w:rPrChange w:id="722" w:author="Author" w:date="2019-10-15T09:29:00Z">
              <w:rPr>
                <w:rFonts w:ascii="Arial" w:eastAsia="Times New Roman" w:hAnsi="Arial" w:cs="Arial"/>
                <w:color w:val="222222"/>
                <w:sz w:val="24"/>
                <w:szCs w:val="24"/>
                <w:shd w:val="clear" w:color="auto" w:fill="FFFFFF"/>
                <w:lang w:eastAsia="en-IN"/>
              </w:rPr>
            </w:rPrChange>
          </w:rPr>
          <w:delText>.</w:delText>
        </w:r>
      </w:del>
      <w:del w:id="723" w:author="Author" w:date="2019-10-01T11:07:00Z">
        <w:r w:rsidR="00B93CCF" w:rsidRPr="00EB6572">
          <w:rPr>
            <w:rFonts w:ascii="Times New Roman" w:eastAsia="Times New Roman" w:hAnsi="Times New Roman" w:cs="Times New Roman"/>
            <w:shd w:val="clear" w:color="auto" w:fill="FFFFFF"/>
            <w:lang w:eastAsia="en-IN"/>
            <w:rPrChange w:id="724" w:author="Author" w:date="2019-10-15T09:29:00Z">
              <w:rPr>
                <w:rFonts w:ascii="Arial" w:eastAsia="Times New Roman" w:hAnsi="Arial" w:cs="Arial"/>
                <w:color w:val="222222"/>
                <w:sz w:val="24"/>
                <w:szCs w:val="24"/>
                <w:shd w:val="clear" w:color="auto" w:fill="FFFFFF"/>
                <w:lang w:eastAsia="en-IN"/>
              </w:rPr>
            </w:rPrChange>
          </w:rPr>
          <w:delText>I had the man-</w:delText>
        </w:r>
      </w:del>
      <w:del w:id="725" w:author="Author" w:date="2019-10-01T11:10:00Z">
        <w:r w:rsidR="00B93CCF" w:rsidRPr="00EB6572">
          <w:rPr>
            <w:rFonts w:ascii="Times New Roman" w:eastAsia="Times New Roman" w:hAnsi="Times New Roman" w:cs="Times New Roman"/>
            <w:shd w:val="clear" w:color="auto" w:fill="FFFFFF"/>
            <w:lang w:eastAsia="en-IN"/>
            <w:rPrChange w:id="726" w:author="Author" w:date="2019-10-15T09:29:00Z">
              <w:rPr>
                <w:rFonts w:ascii="Arial" w:eastAsia="Times New Roman" w:hAnsi="Arial" w:cs="Arial"/>
                <w:color w:val="222222"/>
                <w:sz w:val="24"/>
                <w:szCs w:val="24"/>
                <w:shd w:val="clear" w:color="auto" w:fill="FFFFFF"/>
                <w:lang w:eastAsia="en-IN"/>
              </w:rPr>
            </w:rPrChange>
          </w:rPr>
          <w:delText xml:space="preserve">management </w:delText>
        </w:r>
      </w:del>
      <w:del w:id="727" w:author="Author" w:date="2019-10-01T11:07:00Z">
        <w:r w:rsidR="00B93CCF" w:rsidRPr="00EB6572">
          <w:rPr>
            <w:rFonts w:ascii="Times New Roman" w:eastAsia="Times New Roman" w:hAnsi="Times New Roman" w:cs="Times New Roman"/>
            <w:shd w:val="clear" w:color="auto" w:fill="FFFFFF"/>
            <w:lang w:eastAsia="en-IN"/>
            <w:rPrChange w:id="728" w:author="Author" w:date="2019-10-15T09:29:00Z">
              <w:rPr>
                <w:rFonts w:ascii="Arial" w:eastAsia="Times New Roman" w:hAnsi="Arial" w:cs="Arial"/>
                <w:color w:val="222222"/>
                <w:sz w:val="24"/>
                <w:szCs w:val="24"/>
                <w:shd w:val="clear" w:color="auto" w:fill="FFFFFF"/>
                <w:lang w:eastAsia="en-IN"/>
              </w:rPr>
            </w:rPrChange>
          </w:rPr>
          <w:delText xml:space="preserve">role there which ultimately helps to improve my </w:delText>
        </w:r>
      </w:del>
      <w:del w:id="729" w:author="Author" w:date="2019-10-01T11:10:00Z">
        <w:r w:rsidR="00B93CCF" w:rsidRPr="00EB6572">
          <w:rPr>
            <w:rFonts w:ascii="Times New Roman" w:eastAsia="Times New Roman" w:hAnsi="Times New Roman" w:cs="Times New Roman"/>
            <w:shd w:val="clear" w:color="auto" w:fill="FFFFFF"/>
            <w:lang w:eastAsia="en-IN"/>
            <w:rPrChange w:id="730" w:author="Author" w:date="2019-10-15T09:29:00Z">
              <w:rPr>
                <w:rFonts w:ascii="Arial" w:eastAsia="Times New Roman" w:hAnsi="Arial" w:cs="Arial"/>
                <w:color w:val="222222"/>
                <w:sz w:val="24"/>
                <w:szCs w:val="24"/>
                <w:shd w:val="clear" w:color="auto" w:fill="FFFFFF"/>
                <w:lang w:eastAsia="en-IN"/>
              </w:rPr>
            </w:rPrChange>
          </w:rPr>
          <w:delText xml:space="preserve">social skills. </w:delText>
        </w:r>
      </w:del>
      <w:moveToRangeStart w:id="731" w:author="Author" w:date="2019-10-01T11:08:00Z" w:name="move20820545"/>
      <w:moveTo w:id="732" w:author="Author" w:date="2019-10-01T11:08:00Z">
        <w:r w:rsidR="00107B53" w:rsidRPr="00EB6572">
          <w:rPr>
            <w:rFonts w:ascii="Times New Roman" w:eastAsia="Times New Roman" w:hAnsi="Times New Roman" w:cs="Times New Roman"/>
            <w:shd w:val="clear" w:color="auto" w:fill="FFFFFF"/>
            <w:lang w:eastAsia="en-IN"/>
            <w:rPrChange w:id="733" w:author="Author" w:date="2019-10-15T09:29:00Z">
              <w:rPr>
                <w:rFonts w:ascii="Times New Roman" w:eastAsia="Times New Roman" w:hAnsi="Times New Roman" w:cs="Times New Roman"/>
                <w:color w:val="222222"/>
                <w:shd w:val="clear" w:color="auto" w:fill="FFFFFF"/>
                <w:lang w:eastAsia="en-IN"/>
              </w:rPr>
            </w:rPrChange>
          </w:rPr>
          <w:t xml:space="preserve">Apart from this, </w:t>
        </w:r>
      </w:moveTo>
      <w:ins w:id="734" w:author="Author" w:date="2019-10-11T13:09:00Z">
        <w:r w:rsidR="003D02AF" w:rsidRPr="00EB6572">
          <w:rPr>
            <w:rFonts w:ascii="Times New Roman" w:eastAsia="Times New Roman" w:hAnsi="Times New Roman" w:cs="Times New Roman"/>
            <w:shd w:val="clear" w:color="auto" w:fill="FFFFFF"/>
            <w:lang w:eastAsia="en-IN"/>
            <w:rPrChange w:id="735" w:author="Author" w:date="2019-10-15T09:29:00Z">
              <w:rPr>
                <w:rFonts w:ascii="Times New Roman" w:eastAsia="Times New Roman" w:hAnsi="Times New Roman" w:cs="Times New Roman"/>
                <w:color w:val="222222"/>
                <w:shd w:val="clear" w:color="auto" w:fill="FFFFFF"/>
                <w:lang w:eastAsia="en-IN"/>
              </w:rPr>
            </w:rPrChange>
          </w:rPr>
          <w:t>I w</w:t>
        </w:r>
      </w:ins>
      <w:moveTo w:id="736" w:author="Author" w:date="2019-10-01T11:08:00Z">
        <w:del w:id="737" w:author="Author" w:date="2019-10-01T11:08:00Z">
          <w:r w:rsidR="00107B53" w:rsidRPr="00EB6572" w:rsidDel="00107B53">
            <w:rPr>
              <w:rFonts w:ascii="Times New Roman" w:eastAsia="Times New Roman" w:hAnsi="Times New Roman" w:cs="Times New Roman"/>
              <w:shd w:val="clear" w:color="auto" w:fill="FFFFFF"/>
              <w:lang w:eastAsia="en-IN"/>
              <w:rPrChange w:id="738" w:author="Author" w:date="2019-10-15T09:29:00Z">
                <w:rPr>
                  <w:rFonts w:ascii="Times New Roman" w:eastAsia="Times New Roman" w:hAnsi="Times New Roman" w:cs="Times New Roman"/>
                  <w:color w:val="222222"/>
                  <w:shd w:val="clear" w:color="auto" w:fill="FFFFFF"/>
                  <w:lang w:eastAsia="en-IN"/>
                </w:rPr>
              </w:rPrChange>
            </w:rPr>
            <w:delText xml:space="preserve">I handled the role of being </w:delText>
          </w:r>
        </w:del>
      </w:moveTo>
      <w:ins w:id="739" w:author="Author" w:date="2019-10-01T11:08:00Z">
        <w:r w:rsidR="00107B53" w:rsidRPr="00EB6572">
          <w:rPr>
            <w:rFonts w:ascii="Times New Roman" w:eastAsia="Times New Roman" w:hAnsi="Times New Roman" w:cs="Times New Roman"/>
            <w:shd w:val="clear" w:color="auto" w:fill="FFFFFF"/>
            <w:lang w:eastAsia="en-IN"/>
            <w:rPrChange w:id="740" w:author="Author" w:date="2019-10-15T09:29:00Z">
              <w:rPr>
                <w:rFonts w:ascii="Times New Roman" w:eastAsia="Times New Roman" w:hAnsi="Times New Roman" w:cs="Times New Roman"/>
                <w:color w:val="222222"/>
                <w:shd w:val="clear" w:color="auto" w:fill="FFFFFF"/>
                <w:lang w:eastAsia="en-IN"/>
              </w:rPr>
            </w:rPrChange>
          </w:rPr>
          <w:t xml:space="preserve">as </w:t>
        </w:r>
      </w:ins>
      <w:moveTo w:id="741" w:author="Author" w:date="2019-10-01T11:08:00Z">
        <w:r w:rsidR="00107B53" w:rsidRPr="00EB6572">
          <w:rPr>
            <w:rFonts w:ascii="Times New Roman" w:eastAsia="Times New Roman" w:hAnsi="Times New Roman" w:cs="Times New Roman"/>
            <w:shd w:val="clear" w:color="auto" w:fill="FFFFFF"/>
            <w:lang w:eastAsia="en-IN"/>
            <w:rPrChange w:id="742" w:author="Author" w:date="2019-10-15T09:29:00Z">
              <w:rPr>
                <w:rFonts w:ascii="Times New Roman" w:eastAsia="Times New Roman" w:hAnsi="Times New Roman" w:cs="Times New Roman"/>
                <w:color w:val="222222"/>
                <w:shd w:val="clear" w:color="auto" w:fill="FFFFFF"/>
                <w:lang w:eastAsia="en-IN"/>
              </w:rPr>
            </w:rPrChange>
          </w:rPr>
          <w:t>the Student Representative of the Computer Science </w:t>
        </w:r>
      </w:moveTo>
      <w:ins w:id="743" w:author="Author" w:date="2019-10-01T11:08:00Z">
        <w:r w:rsidR="00107B53" w:rsidRPr="00EB6572">
          <w:rPr>
            <w:rFonts w:ascii="Times New Roman" w:eastAsia="Times New Roman" w:hAnsi="Times New Roman" w:cs="Times New Roman"/>
            <w:shd w:val="clear" w:color="auto" w:fill="FFFFFF"/>
            <w:lang w:eastAsia="en-IN"/>
            <w:rPrChange w:id="744" w:author="Author" w:date="2019-10-15T09:29:00Z">
              <w:rPr>
                <w:rFonts w:ascii="Times New Roman" w:eastAsia="Times New Roman" w:hAnsi="Times New Roman" w:cs="Times New Roman"/>
                <w:color w:val="222222"/>
                <w:shd w:val="clear" w:color="auto" w:fill="FFFFFF"/>
                <w:lang w:eastAsia="en-IN"/>
              </w:rPr>
            </w:rPrChange>
          </w:rPr>
          <w:t xml:space="preserve">Department </w:t>
        </w:r>
      </w:ins>
      <w:moveTo w:id="745" w:author="Author" w:date="2019-10-01T11:08:00Z">
        <w:del w:id="746" w:author="Author" w:date="2019-10-01T11:08:00Z">
          <w:r w:rsidR="00107B53" w:rsidRPr="00EB6572" w:rsidDel="00107B53">
            <w:rPr>
              <w:rFonts w:ascii="Times New Roman" w:eastAsia="Times New Roman" w:hAnsi="Times New Roman" w:cs="Times New Roman"/>
              <w:shd w:val="clear" w:color="auto" w:fill="FFFFFF"/>
              <w:lang w:eastAsia="en-IN"/>
              <w:rPrChange w:id="747" w:author="Author" w:date="2019-10-15T09:29:00Z">
                <w:rPr>
                  <w:rFonts w:ascii="Times New Roman" w:eastAsia="Times New Roman" w:hAnsi="Times New Roman" w:cs="Times New Roman"/>
                  <w:color w:val="222222"/>
                  <w:shd w:val="clear" w:color="auto" w:fill="FFFFFF"/>
                  <w:lang w:eastAsia="en-IN"/>
                </w:rPr>
              </w:rPrChange>
            </w:rPr>
            <w:delText xml:space="preserve">branch </w:delText>
          </w:r>
        </w:del>
        <w:r w:rsidR="00107B53" w:rsidRPr="00EB6572">
          <w:rPr>
            <w:rFonts w:ascii="Times New Roman" w:eastAsia="Times New Roman" w:hAnsi="Times New Roman" w:cs="Times New Roman"/>
            <w:shd w:val="clear" w:color="auto" w:fill="FFFFFF"/>
            <w:lang w:eastAsia="en-IN"/>
            <w:rPrChange w:id="748" w:author="Author" w:date="2019-10-15T09:29:00Z">
              <w:rPr>
                <w:rFonts w:ascii="Times New Roman" w:eastAsia="Times New Roman" w:hAnsi="Times New Roman" w:cs="Times New Roman"/>
                <w:color w:val="222222"/>
                <w:shd w:val="clear" w:color="auto" w:fill="FFFFFF"/>
                <w:lang w:eastAsia="en-IN"/>
              </w:rPr>
            </w:rPrChange>
          </w:rPr>
          <w:t>for two years</w:t>
        </w:r>
      </w:moveTo>
      <w:ins w:id="749" w:author="Author" w:date="2019-10-11T13:10:00Z">
        <w:r w:rsidR="003D02AF" w:rsidRPr="00EB6572">
          <w:rPr>
            <w:rFonts w:ascii="Times New Roman" w:eastAsia="Times New Roman" w:hAnsi="Times New Roman" w:cs="Times New Roman"/>
            <w:shd w:val="clear" w:color="auto" w:fill="FFFFFF"/>
            <w:lang w:eastAsia="en-IN"/>
            <w:rPrChange w:id="750" w:author="Author" w:date="2019-10-15T09:29:00Z">
              <w:rPr>
                <w:rFonts w:ascii="Times New Roman" w:eastAsia="Times New Roman" w:hAnsi="Times New Roman" w:cs="Times New Roman"/>
                <w:color w:val="222222"/>
                <w:shd w:val="clear" w:color="auto" w:fill="FFFFFF"/>
                <w:lang w:eastAsia="en-IN"/>
              </w:rPr>
            </w:rPrChange>
          </w:rPr>
          <w:t>,</w:t>
        </w:r>
      </w:ins>
      <w:moveTo w:id="751" w:author="Author" w:date="2019-10-01T11:08:00Z">
        <w:del w:id="752" w:author="Author" w:date="2019-10-11T13:10:00Z">
          <w:r w:rsidR="00107B53" w:rsidRPr="00EB6572" w:rsidDel="003D02AF">
            <w:rPr>
              <w:rFonts w:ascii="Times New Roman" w:eastAsia="Times New Roman" w:hAnsi="Times New Roman" w:cs="Times New Roman"/>
              <w:shd w:val="clear" w:color="auto" w:fill="FFFFFF"/>
              <w:lang w:eastAsia="en-IN"/>
              <w:rPrChange w:id="753" w:author="Author" w:date="2019-10-15T09:29:00Z">
                <w:rPr>
                  <w:rFonts w:ascii="Times New Roman" w:eastAsia="Times New Roman" w:hAnsi="Times New Roman" w:cs="Times New Roman"/>
                  <w:color w:val="222222"/>
                  <w:shd w:val="clear" w:color="auto" w:fill="FFFFFF"/>
                  <w:lang w:eastAsia="en-IN"/>
                </w:rPr>
              </w:rPrChange>
            </w:rPr>
            <w:delText xml:space="preserve">, </w:delText>
          </w:r>
        </w:del>
        <w:del w:id="754" w:author="Author" w:date="2019-10-01T11:09:00Z">
          <w:r w:rsidR="00107B53" w:rsidRPr="00EB6572" w:rsidDel="00107B53">
            <w:rPr>
              <w:rFonts w:ascii="Times New Roman" w:eastAsia="Times New Roman" w:hAnsi="Times New Roman" w:cs="Times New Roman"/>
              <w:shd w:val="clear" w:color="auto" w:fill="FFFFFF"/>
              <w:lang w:eastAsia="en-IN"/>
              <w:rPrChange w:id="755" w:author="Author" w:date="2019-10-15T09:29:00Z">
                <w:rPr>
                  <w:rFonts w:ascii="Times New Roman" w:eastAsia="Times New Roman" w:hAnsi="Times New Roman" w:cs="Times New Roman"/>
                  <w:color w:val="222222"/>
                  <w:shd w:val="clear" w:color="auto" w:fill="FFFFFF"/>
                  <w:lang w:eastAsia="en-IN"/>
                </w:rPr>
              </w:rPrChange>
            </w:rPr>
            <w:delText xml:space="preserve">a responsibility that included </w:delText>
          </w:r>
        </w:del>
        <w:del w:id="756" w:author="Author" w:date="2019-10-11T13:10:00Z">
          <w:r w:rsidR="00107B53" w:rsidRPr="00EB6572" w:rsidDel="003D02AF">
            <w:rPr>
              <w:rFonts w:ascii="Times New Roman" w:eastAsia="Times New Roman" w:hAnsi="Times New Roman" w:cs="Times New Roman"/>
              <w:shd w:val="clear" w:color="auto" w:fill="FFFFFF"/>
              <w:lang w:eastAsia="en-IN"/>
              <w:rPrChange w:id="757" w:author="Author" w:date="2019-10-15T09:29:00Z">
                <w:rPr>
                  <w:rFonts w:ascii="Times New Roman" w:eastAsia="Times New Roman" w:hAnsi="Times New Roman" w:cs="Times New Roman"/>
                  <w:color w:val="222222"/>
                  <w:shd w:val="clear" w:color="auto" w:fill="FFFFFF"/>
                  <w:lang w:eastAsia="en-IN"/>
                </w:rPr>
              </w:rPrChange>
            </w:rPr>
            <w:delText>act</w:delText>
          </w:r>
        </w:del>
        <w:del w:id="758" w:author="Author" w:date="2019-10-01T11:09:00Z">
          <w:r w:rsidR="00107B53" w:rsidRPr="00EB6572" w:rsidDel="00107B53">
            <w:rPr>
              <w:rFonts w:ascii="Times New Roman" w:eastAsia="Times New Roman" w:hAnsi="Times New Roman" w:cs="Times New Roman"/>
              <w:shd w:val="clear" w:color="auto" w:fill="FFFFFF"/>
              <w:lang w:eastAsia="en-IN"/>
              <w:rPrChange w:id="759" w:author="Author" w:date="2019-10-15T09:29:00Z">
                <w:rPr>
                  <w:rFonts w:ascii="Times New Roman" w:eastAsia="Times New Roman" w:hAnsi="Times New Roman" w:cs="Times New Roman"/>
                  <w:color w:val="222222"/>
                  <w:shd w:val="clear" w:color="auto" w:fill="FFFFFF"/>
                  <w:lang w:eastAsia="en-IN"/>
                </w:rPr>
              </w:rPrChange>
            </w:rPr>
            <w:delText xml:space="preserve">ing </w:delText>
          </w:r>
        </w:del>
        <w:del w:id="760" w:author="Author" w:date="2019-10-11T13:10:00Z">
          <w:r w:rsidR="00107B53" w:rsidRPr="00EB6572" w:rsidDel="003D02AF">
            <w:rPr>
              <w:rFonts w:ascii="Times New Roman" w:eastAsia="Times New Roman" w:hAnsi="Times New Roman" w:cs="Times New Roman"/>
              <w:shd w:val="clear" w:color="auto" w:fill="FFFFFF"/>
              <w:lang w:eastAsia="en-IN"/>
              <w:rPrChange w:id="761" w:author="Author" w:date="2019-10-15T09:29:00Z">
                <w:rPr>
                  <w:rFonts w:ascii="Times New Roman" w:eastAsia="Times New Roman" w:hAnsi="Times New Roman" w:cs="Times New Roman"/>
                  <w:color w:val="222222"/>
                  <w:shd w:val="clear" w:color="auto" w:fill="FFFFFF"/>
                  <w:lang w:eastAsia="en-IN"/>
                </w:rPr>
              </w:rPrChange>
            </w:rPr>
            <w:delText xml:space="preserve">as the bridge between the students and the administration, scheduling additional lectures for the class, assisting the faculty advisor in her duties and assisting the students in case of any problems. </w:delText>
          </w:r>
        </w:del>
        <w:del w:id="762" w:author="Author" w:date="2019-10-01T11:09:00Z">
          <w:r w:rsidR="00107B53" w:rsidRPr="00EB6572" w:rsidDel="00107B53">
            <w:rPr>
              <w:rFonts w:ascii="Times New Roman" w:eastAsia="Times New Roman" w:hAnsi="Times New Roman" w:cs="Times New Roman"/>
              <w:shd w:val="clear" w:color="auto" w:fill="FFFFFF"/>
              <w:lang w:eastAsia="en-IN"/>
              <w:rPrChange w:id="763" w:author="Author" w:date="2019-10-15T09:29:00Z">
                <w:rPr>
                  <w:rFonts w:ascii="Times New Roman" w:eastAsia="Times New Roman" w:hAnsi="Times New Roman" w:cs="Times New Roman"/>
                  <w:color w:val="222222"/>
                  <w:shd w:val="clear" w:color="auto" w:fill="FFFFFF"/>
                  <w:lang w:eastAsia="en-IN"/>
                </w:rPr>
              </w:rPrChange>
            </w:rPr>
            <w:delText xml:space="preserve">This experience brought to the fore my leadership abilities, while also assisting in honing my social skills. Apart from this, </w:delText>
          </w:r>
        </w:del>
        <w:del w:id="764" w:author="Author" w:date="2019-10-11T13:10:00Z">
          <w:r w:rsidR="00107B53" w:rsidRPr="00EB6572" w:rsidDel="003D02AF">
            <w:rPr>
              <w:rFonts w:ascii="Times New Roman" w:eastAsia="Times New Roman" w:hAnsi="Times New Roman" w:cs="Times New Roman"/>
              <w:shd w:val="clear" w:color="auto" w:fill="FFFFFF"/>
              <w:lang w:eastAsia="en-IN"/>
              <w:rPrChange w:id="765" w:author="Author" w:date="2019-10-15T09:29:00Z">
                <w:rPr>
                  <w:rFonts w:ascii="Times New Roman" w:eastAsia="Times New Roman" w:hAnsi="Times New Roman" w:cs="Times New Roman"/>
                  <w:color w:val="222222"/>
                  <w:shd w:val="clear" w:color="auto" w:fill="FFFFFF"/>
                  <w:lang w:eastAsia="en-IN"/>
                </w:rPr>
              </w:rPrChange>
            </w:rPr>
            <w:delText xml:space="preserve">I </w:delText>
          </w:r>
        </w:del>
      </w:moveTo>
      <w:ins w:id="766" w:author="Author" w:date="2019-10-11T13:10:00Z">
        <w:r w:rsidR="003D02AF" w:rsidRPr="00EB6572">
          <w:rPr>
            <w:rFonts w:ascii="Times New Roman" w:eastAsia="Times New Roman" w:hAnsi="Times New Roman" w:cs="Times New Roman"/>
            <w:shd w:val="clear" w:color="auto" w:fill="FFFFFF"/>
            <w:lang w:eastAsia="en-IN"/>
            <w:rPrChange w:id="767" w:author="Author" w:date="2019-10-15T09:29:00Z">
              <w:rPr>
                <w:rFonts w:ascii="Times New Roman" w:eastAsia="Times New Roman" w:hAnsi="Times New Roman" w:cs="Times New Roman"/>
                <w:color w:val="222222"/>
                <w:shd w:val="clear" w:color="auto" w:fill="FFFFFF"/>
                <w:lang w:eastAsia="en-IN"/>
              </w:rPr>
            </w:rPrChange>
          </w:rPr>
          <w:t xml:space="preserve"> a </w:t>
        </w:r>
      </w:ins>
      <w:ins w:id="768" w:author="Author" w:date="2019-10-01T11:09:00Z">
        <w:r w:rsidR="00107B53" w:rsidRPr="00EB6572">
          <w:rPr>
            <w:rFonts w:ascii="Times New Roman" w:eastAsia="Times New Roman" w:hAnsi="Times New Roman" w:cs="Times New Roman"/>
            <w:shd w:val="clear" w:color="auto" w:fill="FFFFFF"/>
            <w:lang w:eastAsia="en-IN"/>
            <w:rPrChange w:id="769" w:author="Author" w:date="2019-10-15T09:29:00Z">
              <w:rPr>
                <w:rFonts w:ascii="Times New Roman" w:eastAsia="Times New Roman" w:hAnsi="Times New Roman" w:cs="Times New Roman"/>
                <w:color w:val="222222"/>
                <w:shd w:val="clear" w:color="auto" w:fill="FFFFFF"/>
                <w:lang w:eastAsia="en-IN"/>
              </w:rPr>
            </w:rPrChange>
          </w:rPr>
          <w:t>member of the Department's soccer team</w:t>
        </w:r>
      </w:ins>
      <w:ins w:id="770" w:author="Author" w:date="2019-10-11T13:10:00Z">
        <w:r w:rsidR="003D02AF" w:rsidRPr="00EB6572">
          <w:rPr>
            <w:rFonts w:ascii="Times New Roman" w:eastAsia="Times New Roman" w:hAnsi="Times New Roman" w:cs="Times New Roman"/>
            <w:shd w:val="clear" w:color="auto" w:fill="FFFFFF"/>
            <w:lang w:eastAsia="en-IN"/>
            <w:rPrChange w:id="771" w:author="Author" w:date="2019-10-15T09:29:00Z">
              <w:rPr>
                <w:rFonts w:ascii="Times New Roman" w:eastAsia="Times New Roman" w:hAnsi="Times New Roman" w:cs="Times New Roman"/>
                <w:color w:val="222222"/>
                <w:shd w:val="clear" w:color="auto" w:fill="FFFFFF"/>
                <w:lang w:eastAsia="en-IN"/>
              </w:rPr>
            </w:rPrChange>
          </w:rPr>
          <w:t xml:space="preserve">, </w:t>
        </w:r>
      </w:ins>
      <w:moveTo w:id="772" w:author="Author" w:date="2019-10-01T11:08:00Z">
        <w:del w:id="773" w:author="Author" w:date="2019-10-01T11:09:00Z">
          <w:r w:rsidR="00107B53" w:rsidRPr="00EB6572" w:rsidDel="00107B53">
            <w:rPr>
              <w:rFonts w:ascii="Times New Roman" w:eastAsia="Times New Roman" w:hAnsi="Times New Roman" w:cs="Times New Roman"/>
              <w:shd w:val="clear" w:color="auto" w:fill="FFFFFF"/>
              <w:lang w:eastAsia="en-IN"/>
              <w:rPrChange w:id="774" w:author="Author" w:date="2019-10-15T09:29:00Z">
                <w:rPr>
                  <w:rFonts w:ascii="Times New Roman" w:eastAsia="Times New Roman" w:hAnsi="Times New Roman" w:cs="Times New Roman"/>
                  <w:color w:val="222222"/>
                  <w:shd w:val="clear" w:color="auto" w:fill="FFFFFF"/>
                  <w:lang w:eastAsia="en-IN"/>
                </w:rPr>
              </w:rPrChange>
            </w:rPr>
            <w:delText xml:space="preserve">actively participated in sports </w:delText>
          </w:r>
        </w:del>
        <w:r w:rsidR="00107B53" w:rsidRPr="00EB6572">
          <w:rPr>
            <w:rFonts w:ascii="Times New Roman" w:eastAsia="Times New Roman" w:hAnsi="Times New Roman" w:cs="Times New Roman"/>
            <w:shd w:val="clear" w:color="auto" w:fill="FFFFFF"/>
            <w:lang w:eastAsia="en-IN"/>
            <w:rPrChange w:id="775" w:author="Author" w:date="2019-10-15T09:29:00Z">
              <w:rPr>
                <w:rFonts w:ascii="Times New Roman" w:eastAsia="Times New Roman" w:hAnsi="Times New Roman" w:cs="Times New Roman"/>
                <w:color w:val="222222"/>
                <w:shd w:val="clear" w:color="auto" w:fill="FFFFFF"/>
                <w:lang w:eastAsia="en-IN"/>
              </w:rPr>
            </w:rPrChange>
          </w:rPr>
          <w:t xml:space="preserve">and </w:t>
        </w:r>
        <w:del w:id="776" w:author="Author" w:date="2019-10-01T11:09:00Z">
          <w:r w:rsidR="00107B53" w:rsidRPr="00EB6572" w:rsidDel="00107B53">
            <w:rPr>
              <w:rFonts w:ascii="Times New Roman" w:eastAsia="Times New Roman" w:hAnsi="Times New Roman" w:cs="Times New Roman"/>
              <w:shd w:val="clear" w:color="auto" w:fill="FFFFFF"/>
              <w:lang w:eastAsia="en-IN"/>
              <w:rPrChange w:id="777" w:author="Author" w:date="2019-10-15T09:29:00Z">
                <w:rPr>
                  <w:rFonts w:ascii="Times New Roman" w:eastAsia="Times New Roman" w:hAnsi="Times New Roman" w:cs="Times New Roman"/>
                  <w:color w:val="222222"/>
                  <w:shd w:val="clear" w:color="auto" w:fill="FFFFFF"/>
                  <w:lang w:eastAsia="en-IN"/>
                </w:rPr>
              </w:rPrChange>
            </w:rPr>
            <w:delText xml:space="preserve">named as a </w:delText>
          </w:r>
        </w:del>
        <w:r w:rsidR="00107B53" w:rsidRPr="00EB6572">
          <w:rPr>
            <w:rFonts w:ascii="Times New Roman" w:eastAsia="Times New Roman" w:hAnsi="Times New Roman" w:cs="Times New Roman"/>
            <w:shd w:val="clear" w:color="auto" w:fill="FFFFFF"/>
            <w:lang w:eastAsia="en-IN"/>
            <w:rPrChange w:id="778" w:author="Author" w:date="2019-10-15T09:29:00Z">
              <w:rPr>
                <w:rFonts w:ascii="Times New Roman" w:eastAsia="Times New Roman" w:hAnsi="Times New Roman" w:cs="Times New Roman"/>
                <w:color w:val="222222"/>
                <w:shd w:val="clear" w:color="auto" w:fill="FFFFFF"/>
                <w:lang w:eastAsia="en-IN"/>
              </w:rPr>
            </w:rPrChange>
          </w:rPr>
          <w:t>captain</w:t>
        </w:r>
      </w:moveTo>
      <w:ins w:id="779" w:author="Author" w:date="2019-10-01T11:09:00Z">
        <w:r w:rsidR="00107B53" w:rsidRPr="00EB6572">
          <w:rPr>
            <w:rFonts w:ascii="Times New Roman" w:eastAsia="Times New Roman" w:hAnsi="Times New Roman" w:cs="Times New Roman"/>
            <w:shd w:val="clear" w:color="auto" w:fill="FFFFFF"/>
            <w:lang w:eastAsia="en-IN"/>
            <w:rPrChange w:id="780" w:author="Author" w:date="2019-10-15T09:29:00Z">
              <w:rPr>
                <w:rFonts w:ascii="Times New Roman" w:eastAsia="Times New Roman" w:hAnsi="Times New Roman" w:cs="Times New Roman"/>
                <w:color w:val="222222"/>
                <w:shd w:val="clear" w:color="auto" w:fill="FFFFFF"/>
                <w:lang w:eastAsia="en-IN"/>
              </w:rPr>
            </w:rPrChange>
          </w:rPr>
          <w:t>ed</w:t>
        </w:r>
      </w:ins>
      <w:ins w:id="781" w:author="Author" w:date="2019-10-15T09:15:00Z">
        <w:r w:rsidR="00166594" w:rsidRPr="00EB6572">
          <w:rPr>
            <w:rFonts w:ascii="Times New Roman" w:eastAsia="Times New Roman" w:hAnsi="Times New Roman" w:cs="Times New Roman"/>
            <w:shd w:val="clear" w:color="auto" w:fill="FFFFFF"/>
            <w:lang w:eastAsia="en-IN"/>
            <w:rPrChange w:id="782" w:author="Author" w:date="2019-10-15T09:29:00Z">
              <w:rPr>
                <w:rFonts w:ascii="Times New Roman" w:eastAsia="Times New Roman" w:hAnsi="Times New Roman" w:cs="Times New Roman"/>
                <w:color w:val="222222"/>
                <w:shd w:val="clear" w:color="auto" w:fill="FFFFFF"/>
                <w:lang w:eastAsia="en-IN"/>
              </w:rPr>
            </w:rPrChange>
          </w:rPr>
          <w:t xml:space="preserve"> </w:t>
        </w:r>
      </w:ins>
      <w:moveTo w:id="783" w:author="Author" w:date="2019-10-01T11:08:00Z">
        <w:del w:id="784" w:author="Author" w:date="2019-10-01T11:09:00Z">
          <w:r w:rsidR="00107B53" w:rsidRPr="00EB6572" w:rsidDel="00107B53">
            <w:rPr>
              <w:rFonts w:ascii="Times New Roman" w:eastAsia="Times New Roman" w:hAnsi="Times New Roman" w:cs="Times New Roman"/>
              <w:shd w:val="clear" w:color="auto" w:fill="FFFFFF"/>
              <w:lang w:eastAsia="en-IN"/>
              <w:rPrChange w:id="785" w:author="Author" w:date="2019-10-15T09:29:00Z">
                <w:rPr>
                  <w:rFonts w:ascii="Times New Roman" w:eastAsia="Times New Roman" w:hAnsi="Times New Roman" w:cs="Times New Roman"/>
                  <w:color w:val="222222"/>
                  <w:shd w:val="clear" w:color="auto" w:fill="FFFFFF"/>
                  <w:lang w:eastAsia="en-IN"/>
                </w:rPr>
              </w:rPrChange>
            </w:rPr>
            <w:delText xml:space="preserve">of </w:delText>
          </w:r>
        </w:del>
        <w:r w:rsidR="00107B53" w:rsidRPr="00EB6572">
          <w:rPr>
            <w:rFonts w:ascii="Times New Roman" w:eastAsia="Times New Roman" w:hAnsi="Times New Roman" w:cs="Times New Roman"/>
            <w:shd w:val="clear" w:color="auto" w:fill="FFFFFF"/>
            <w:lang w:eastAsia="en-IN"/>
            <w:rPrChange w:id="786" w:author="Author" w:date="2019-10-15T09:29:00Z">
              <w:rPr>
                <w:rFonts w:ascii="Times New Roman" w:eastAsia="Times New Roman" w:hAnsi="Times New Roman" w:cs="Times New Roman"/>
                <w:color w:val="222222"/>
                <w:shd w:val="clear" w:color="auto" w:fill="FFFFFF"/>
                <w:lang w:eastAsia="en-IN"/>
              </w:rPr>
            </w:rPrChange>
          </w:rPr>
          <w:t>the Department's cricket team</w:t>
        </w:r>
      </w:moveTo>
      <w:ins w:id="787" w:author="Author" w:date="2019-10-01T11:09:00Z">
        <w:r w:rsidR="00107B53" w:rsidRPr="00EB6572">
          <w:rPr>
            <w:rFonts w:ascii="Times New Roman" w:eastAsia="Times New Roman" w:hAnsi="Times New Roman" w:cs="Times New Roman"/>
            <w:shd w:val="clear" w:color="auto" w:fill="FFFFFF"/>
            <w:lang w:eastAsia="en-IN"/>
            <w:rPrChange w:id="788" w:author="Author" w:date="2019-10-15T09:29:00Z">
              <w:rPr>
                <w:rFonts w:ascii="Times New Roman" w:eastAsia="Times New Roman" w:hAnsi="Times New Roman" w:cs="Times New Roman"/>
                <w:color w:val="222222"/>
                <w:shd w:val="clear" w:color="auto" w:fill="FFFFFF"/>
                <w:lang w:eastAsia="en-IN"/>
              </w:rPr>
            </w:rPrChange>
          </w:rPr>
          <w:t xml:space="preserve"> too</w:t>
        </w:r>
      </w:ins>
      <w:moveTo w:id="789" w:author="Author" w:date="2019-10-01T11:08:00Z">
        <w:r w:rsidR="00107B53" w:rsidRPr="00EB6572">
          <w:rPr>
            <w:rFonts w:ascii="Times New Roman" w:eastAsia="Times New Roman" w:hAnsi="Times New Roman" w:cs="Times New Roman"/>
            <w:shd w:val="clear" w:color="auto" w:fill="FFFFFF"/>
            <w:lang w:eastAsia="en-IN"/>
            <w:rPrChange w:id="790" w:author="Author" w:date="2019-10-15T09:29:00Z">
              <w:rPr>
                <w:rFonts w:ascii="Times New Roman" w:eastAsia="Times New Roman" w:hAnsi="Times New Roman" w:cs="Times New Roman"/>
                <w:color w:val="222222"/>
                <w:shd w:val="clear" w:color="auto" w:fill="FFFFFF"/>
                <w:lang w:eastAsia="en-IN"/>
              </w:rPr>
            </w:rPrChange>
          </w:rPr>
          <w:t xml:space="preserve">. </w:t>
        </w:r>
      </w:moveTo>
      <w:ins w:id="791" w:author="Author" w:date="2019-10-01T11:10:00Z">
        <w:r w:rsidR="00107B53" w:rsidRPr="00EB6572">
          <w:rPr>
            <w:rFonts w:ascii="Times New Roman" w:eastAsia="Times New Roman" w:hAnsi="Times New Roman" w:cs="Times New Roman"/>
            <w:shd w:val="clear" w:color="auto" w:fill="FFFFFF"/>
            <w:lang w:eastAsia="en-IN"/>
            <w:rPrChange w:id="792" w:author="Author" w:date="2019-10-15T09:29:00Z">
              <w:rPr>
                <w:rFonts w:ascii="Times New Roman" w:eastAsia="Times New Roman" w:hAnsi="Times New Roman" w:cs="Times New Roman"/>
                <w:color w:val="222222"/>
                <w:shd w:val="clear" w:color="auto" w:fill="FFFFFF"/>
                <w:lang w:eastAsia="en-IN"/>
              </w:rPr>
            </w:rPrChange>
          </w:rPr>
          <w:t xml:space="preserve">These experiences improved my people management and social skills. </w:t>
        </w:r>
      </w:ins>
    </w:p>
    <w:p w:rsidR="00AB6229" w:rsidRPr="00EB6572" w:rsidDel="002311F3" w:rsidRDefault="00107B53">
      <w:pPr>
        <w:spacing w:after="0" w:line="240" w:lineRule="auto"/>
        <w:jc w:val="both"/>
        <w:rPr>
          <w:del w:id="793" w:author="vishnu ishpujani" w:date="2019-10-02T19:11:00Z"/>
          <w:rFonts w:ascii="Times New Roman" w:eastAsia="Times New Roman" w:hAnsi="Times New Roman" w:cs="Times New Roman"/>
          <w:shd w:val="clear" w:color="auto" w:fill="FFFFFF"/>
          <w:lang w:eastAsia="en-IN"/>
          <w:rPrChange w:id="794" w:author="Author" w:date="2019-10-15T09:29:00Z">
            <w:rPr>
              <w:del w:id="795" w:author="vishnu ishpujani" w:date="2019-10-02T19:11:00Z"/>
              <w:rFonts w:ascii="Times New Roman" w:eastAsia="Times New Roman" w:hAnsi="Times New Roman" w:cs="Times New Roman"/>
              <w:color w:val="222222"/>
              <w:shd w:val="clear" w:color="auto" w:fill="FFFFFF"/>
              <w:lang w:eastAsia="en-IN"/>
            </w:rPr>
          </w:rPrChange>
        </w:rPr>
      </w:pPr>
      <w:moveTo w:id="796" w:author="Author" w:date="2019-10-01T11:08:00Z">
        <w:del w:id="797" w:author="Author" w:date="2019-10-01T11:10:00Z">
          <w:r w:rsidRPr="00EB6572" w:rsidDel="00107B53">
            <w:rPr>
              <w:rFonts w:ascii="Times New Roman" w:eastAsia="Times New Roman" w:hAnsi="Times New Roman" w:cs="Times New Roman"/>
              <w:shd w:val="clear" w:color="auto" w:fill="FFFFFF"/>
              <w:lang w:eastAsia="en-IN"/>
              <w:rPrChange w:id="798" w:author="Author" w:date="2019-10-15T09:29:00Z">
                <w:rPr>
                  <w:rFonts w:ascii="Times New Roman" w:eastAsia="Times New Roman" w:hAnsi="Times New Roman" w:cs="Times New Roman"/>
                  <w:color w:val="222222"/>
                  <w:shd w:val="clear" w:color="auto" w:fill="FFFFFF"/>
                  <w:lang w:eastAsia="en-IN"/>
                </w:rPr>
              </w:rPrChange>
            </w:rPr>
            <w:delText>I was also</w:delText>
          </w:r>
        </w:del>
        <w:del w:id="799" w:author="Author" w:date="2019-10-01T11:09:00Z">
          <w:r w:rsidRPr="00EB6572" w:rsidDel="00107B53">
            <w:rPr>
              <w:rFonts w:ascii="Times New Roman" w:eastAsia="Times New Roman" w:hAnsi="Times New Roman" w:cs="Times New Roman"/>
              <w:shd w:val="clear" w:color="auto" w:fill="FFFFFF"/>
              <w:lang w:eastAsia="en-IN"/>
              <w:rPrChange w:id="800" w:author="Author" w:date="2019-10-15T09:29:00Z">
                <w:rPr>
                  <w:rFonts w:ascii="Times New Roman" w:eastAsia="Times New Roman" w:hAnsi="Times New Roman" w:cs="Times New Roman"/>
                  <w:color w:val="222222"/>
                  <w:shd w:val="clear" w:color="auto" w:fill="FFFFFF"/>
                  <w:lang w:eastAsia="en-IN"/>
                </w:rPr>
              </w:rPrChange>
            </w:rPr>
            <w:delText xml:space="preserve"> a member of the department's soccer team</w:delText>
          </w:r>
        </w:del>
        <w:del w:id="801" w:author="Author" w:date="2019-10-11T13:12:00Z">
          <w:r w:rsidRPr="00EB6572" w:rsidDel="00B1791E">
            <w:rPr>
              <w:rFonts w:ascii="Times New Roman" w:eastAsia="Times New Roman" w:hAnsi="Times New Roman" w:cs="Times New Roman"/>
              <w:shd w:val="clear" w:color="auto" w:fill="FFFFFF"/>
              <w:lang w:eastAsia="en-IN"/>
              <w:rPrChange w:id="802" w:author="Author" w:date="2019-10-15T09:29:00Z">
                <w:rPr>
                  <w:rFonts w:ascii="Times New Roman" w:eastAsia="Times New Roman" w:hAnsi="Times New Roman" w:cs="Times New Roman"/>
                  <w:color w:val="222222"/>
                  <w:shd w:val="clear" w:color="auto" w:fill="FFFFFF"/>
                  <w:lang w:eastAsia="en-IN"/>
                </w:rPr>
              </w:rPrChange>
            </w:rPr>
            <w:delText>.</w:delText>
          </w:r>
        </w:del>
      </w:moveTo>
      <w:moveToRangeEnd w:id="731"/>
    </w:p>
    <w:p w:rsidR="002311F3" w:rsidRPr="00EB6572" w:rsidDel="00B1791E" w:rsidRDefault="002311F3" w:rsidP="004F2A03">
      <w:pPr>
        <w:spacing w:after="0" w:line="240" w:lineRule="auto"/>
        <w:jc w:val="both"/>
        <w:rPr>
          <w:ins w:id="803" w:author="vishnu ishpujani" w:date="2019-10-02T19:11:00Z"/>
          <w:del w:id="804" w:author="Author" w:date="2019-10-11T13:12:00Z"/>
          <w:rFonts w:ascii="Times New Roman" w:eastAsia="Times New Roman" w:hAnsi="Times New Roman" w:cs="Times New Roman"/>
          <w:shd w:val="clear" w:color="auto" w:fill="FFFFFF"/>
          <w:lang w:eastAsia="en-IN"/>
          <w:rPrChange w:id="805" w:author="Author" w:date="2019-10-15T09:29:00Z">
            <w:rPr>
              <w:ins w:id="806" w:author="vishnu ishpujani" w:date="2019-10-02T19:11:00Z"/>
              <w:del w:id="807" w:author="Author" w:date="2019-10-11T13:12:00Z"/>
              <w:rFonts w:ascii="Times New Roman" w:eastAsia="Times New Roman" w:hAnsi="Times New Roman" w:cs="Times New Roman"/>
              <w:color w:val="222222"/>
              <w:shd w:val="clear" w:color="auto" w:fill="FFFFFF"/>
              <w:lang w:eastAsia="en-IN"/>
            </w:rPr>
          </w:rPrChange>
        </w:rPr>
      </w:pPr>
    </w:p>
    <w:p w:rsidR="007A3F1F" w:rsidRPr="007A3F1F" w:rsidRDefault="007A3F1F">
      <w:pPr>
        <w:spacing w:after="0" w:line="240" w:lineRule="auto"/>
        <w:jc w:val="both"/>
        <w:rPr>
          <w:ins w:id="808" w:author="vishnu ishpujani" w:date="2019-10-02T19:11:00Z"/>
          <w:del w:id="809" w:author="Author" w:date="2019-10-11T13:08:00Z"/>
          <w:rFonts w:ascii="Times New Roman" w:eastAsia="Times New Roman" w:hAnsi="Times New Roman" w:cs="Times New Roman"/>
          <w:shd w:val="clear" w:color="auto" w:fill="FFFFFF"/>
          <w:lang w:eastAsia="en-IN"/>
          <w:rPrChange w:id="810" w:author="Author" w:date="2019-10-15T09:29:00Z">
            <w:rPr>
              <w:ins w:id="811" w:author="vishnu ishpujani" w:date="2019-10-02T19:11:00Z"/>
              <w:del w:id="812" w:author="Author" w:date="2019-10-11T13:08:00Z"/>
              <w:rFonts w:ascii="Times New Roman" w:eastAsia="Times New Roman" w:hAnsi="Times New Roman" w:cs="Times New Roman"/>
              <w:color w:val="222222"/>
              <w:shd w:val="clear" w:color="auto" w:fill="FFFFFF"/>
              <w:lang w:eastAsia="en-IN"/>
            </w:rPr>
          </w:rPrChange>
        </w:rPr>
        <w:pPrChange w:id="813" w:author="Author" w:date="2019-10-11T13:08:00Z">
          <w:pPr>
            <w:spacing w:after="0" w:line="240" w:lineRule="auto"/>
          </w:pPr>
        </w:pPrChange>
      </w:pPr>
    </w:p>
    <w:p w:rsidR="007A3F1F" w:rsidRPr="007A3F1F" w:rsidRDefault="00B93CCF">
      <w:pPr>
        <w:spacing w:after="0" w:line="240" w:lineRule="auto"/>
        <w:jc w:val="both"/>
        <w:rPr>
          <w:ins w:id="814" w:author="Author" w:date="2019-10-01T11:15:00Z"/>
          <w:del w:id="815" w:author="vishnu ishpujani" w:date="2019-10-02T19:14:00Z"/>
          <w:rFonts w:ascii="Times New Roman" w:eastAsia="Times New Roman" w:hAnsi="Times New Roman" w:cs="Times New Roman"/>
          <w:shd w:val="clear" w:color="auto" w:fill="FFFFFF"/>
          <w:lang w:eastAsia="en-IN"/>
          <w:rPrChange w:id="816" w:author="Author" w:date="2019-10-15T09:29:00Z">
            <w:rPr>
              <w:ins w:id="817" w:author="Author" w:date="2019-10-01T11:15:00Z"/>
              <w:del w:id="818" w:author="vishnu ishpujani" w:date="2019-10-02T19:14:00Z"/>
              <w:rFonts w:ascii="Times New Roman" w:eastAsia="Times New Roman" w:hAnsi="Times New Roman" w:cs="Times New Roman"/>
              <w:color w:val="222222"/>
              <w:shd w:val="clear" w:color="auto" w:fill="FFFFFF"/>
              <w:lang w:eastAsia="en-IN"/>
            </w:rPr>
          </w:rPrChange>
        </w:rPr>
        <w:pPrChange w:id="819" w:author="Author" w:date="2019-10-11T13:08:00Z">
          <w:pPr>
            <w:spacing w:after="0" w:line="240" w:lineRule="auto"/>
          </w:pPr>
        </w:pPrChange>
      </w:pPr>
      <w:del w:id="820" w:author="Author" w:date="2019-10-11T13:12:00Z">
        <w:r w:rsidRPr="00EB6572">
          <w:rPr>
            <w:rFonts w:ascii="Times New Roman" w:eastAsia="Times New Roman" w:hAnsi="Times New Roman" w:cs="Times New Roman"/>
            <w:shd w:val="clear" w:color="auto" w:fill="FFFFFF"/>
            <w:lang w:eastAsia="en-IN"/>
            <w:rPrChange w:id="821" w:author="Author" w:date="2019-10-15T09:29:00Z">
              <w:rPr>
                <w:rFonts w:ascii="Arial" w:eastAsia="Times New Roman" w:hAnsi="Arial" w:cs="Arial"/>
                <w:color w:val="222222"/>
                <w:sz w:val="24"/>
                <w:szCs w:val="24"/>
                <w:shd w:val="clear" w:color="auto" w:fill="FFFFFF"/>
                <w:lang w:eastAsia="en-IN"/>
              </w:rPr>
            </w:rPrChange>
          </w:rPr>
          <w:delText>I have also attended seminars organized by a company named “Persistent” wherein they had a discussion on emerging technologies like Cloud Computing and Artificial Intelligence.I have earned a Certificate of Optical Fiber Technician conducted by Telecom Sector Skill Council for Skill Development in Electronics System Design and Manufacturing, conducted by the Ministry of Communication and Information Technology, Government of India. </w:delText>
        </w:r>
      </w:del>
      <w:moveFromRangeStart w:id="822" w:author="Author" w:date="2019-10-01T11:08:00Z" w:name="move20820545"/>
      <w:moveFrom w:id="823" w:author="Author" w:date="2019-10-01T11:08:00Z">
        <w:del w:id="824" w:author="Author" w:date="2019-10-11T13:12:00Z">
          <w:r w:rsidRPr="00EB6572">
            <w:rPr>
              <w:rFonts w:ascii="Times New Roman" w:eastAsia="Times New Roman" w:hAnsi="Times New Roman" w:cs="Times New Roman"/>
              <w:shd w:val="clear" w:color="auto" w:fill="FFFFFF"/>
              <w:lang w:eastAsia="en-IN"/>
              <w:rPrChange w:id="825" w:author="Author" w:date="2019-10-15T09:29:00Z">
                <w:rPr>
                  <w:rFonts w:ascii="Arial" w:eastAsia="Times New Roman" w:hAnsi="Arial" w:cs="Arial"/>
                  <w:color w:val="222222"/>
                  <w:sz w:val="24"/>
                  <w:szCs w:val="24"/>
                  <w:shd w:val="clear" w:color="auto" w:fill="FFFFFF"/>
                  <w:lang w:eastAsia="en-IN"/>
                </w:rPr>
              </w:rPrChange>
            </w:rPr>
            <w:delText>Apart from this, I handled the role of being the Student Representative of the Computer Science branch for two years, a responsibility that included acting as the bridge between the students and the administration, scheduling additional lectures for the class, assisting the faculty advisor in her duties and assisting the students in case of any problems. This experience brought to the fore my leadership abilities, while also assisting in honing my social skills. Apart from this, I actively participated in sports and named as a captain of the department's cricket team. I was also a member of the department's soccer team.</w:delText>
          </w:r>
        </w:del>
      </w:moveFrom>
      <w:moveFromRangeEnd w:id="822"/>
      <w:del w:id="826" w:author="Author" w:date="2019-10-11T13:12:00Z">
        <w:r w:rsidRPr="00EB6572">
          <w:rPr>
            <w:rFonts w:ascii="Times New Roman" w:eastAsia="Times New Roman" w:hAnsi="Times New Roman" w:cs="Times New Roman"/>
            <w:lang w:eastAsia="en-IN"/>
            <w:rPrChange w:id="827" w:author="Author" w:date="2019-10-15T09:29:00Z">
              <w:rPr>
                <w:rFonts w:ascii="Arial" w:eastAsia="Times New Roman" w:hAnsi="Arial" w:cs="Arial"/>
                <w:color w:val="222222"/>
                <w:sz w:val="24"/>
                <w:szCs w:val="24"/>
                <w:lang w:eastAsia="en-IN"/>
              </w:rPr>
            </w:rPrChange>
          </w:rPr>
          <w:br/>
        </w:r>
      </w:del>
      <w:moveToRangeStart w:id="828" w:author="Author" w:date="2019-10-01T11:15:00Z" w:name="move20820940"/>
      <w:moveTo w:id="829" w:author="Author" w:date="2019-10-01T11:15:00Z">
        <w:del w:id="830" w:author="vishnu ishpujani" w:date="2019-10-02T19:14:00Z">
          <w:r w:rsidR="00075123" w:rsidRPr="00EB6572" w:rsidDel="002311F3">
            <w:rPr>
              <w:rFonts w:ascii="Times New Roman" w:eastAsia="Times New Roman" w:hAnsi="Times New Roman" w:cs="Times New Roman"/>
              <w:shd w:val="clear" w:color="auto" w:fill="FFFFFF"/>
              <w:lang w:eastAsia="en-IN"/>
              <w:rPrChange w:id="831"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moveTo>
      <w:moveToRangeEnd w:id="828"/>
    </w:p>
    <w:p w:rsidR="002311F3" w:rsidRPr="00EB6572" w:rsidDel="00B1791E" w:rsidRDefault="00B93CCF" w:rsidP="004F2A03">
      <w:pPr>
        <w:spacing w:after="0" w:line="240" w:lineRule="auto"/>
        <w:jc w:val="both"/>
        <w:rPr>
          <w:ins w:id="832" w:author="vishnu ishpujani" w:date="2019-10-02T19:14:00Z"/>
          <w:del w:id="833" w:author="Author" w:date="2019-10-11T13:13:00Z"/>
          <w:rFonts w:ascii="Times New Roman" w:eastAsia="Times New Roman" w:hAnsi="Times New Roman" w:cs="Times New Roman"/>
          <w:shd w:val="clear" w:color="auto" w:fill="FFFFFF"/>
          <w:lang w:eastAsia="en-IN"/>
          <w:rPrChange w:id="834" w:author="Author" w:date="2019-10-15T09:29:00Z">
            <w:rPr>
              <w:ins w:id="835" w:author="vishnu ishpujani" w:date="2019-10-02T19:14:00Z"/>
              <w:del w:id="836" w:author="Author" w:date="2019-10-11T13:13:00Z"/>
              <w:rFonts w:ascii="Times New Roman" w:eastAsia="Times New Roman" w:hAnsi="Times New Roman" w:cs="Times New Roman"/>
              <w:color w:val="222222"/>
              <w:shd w:val="clear" w:color="auto" w:fill="FFFFFF"/>
              <w:lang w:eastAsia="en-IN"/>
            </w:rPr>
          </w:rPrChange>
        </w:rPr>
      </w:pPr>
      <w:del w:id="837" w:author="Author" w:date="2019-10-15T09:17:00Z">
        <w:r w:rsidRPr="00EB6572" w:rsidDel="0018530A">
          <w:rPr>
            <w:rFonts w:ascii="Times New Roman" w:eastAsia="Times New Roman" w:hAnsi="Times New Roman" w:cs="Times New Roman"/>
            <w:lang w:eastAsia="en-IN"/>
            <w:rPrChange w:id="838" w:author="Author" w:date="2019-10-15T09:29:00Z">
              <w:rPr>
                <w:rFonts w:ascii="Arial" w:eastAsia="Times New Roman" w:hAnsi="Arial" w:cs="Arial"/>
                <w:color w:val="222222"/>
                <w:sz w:val="24"/>
                <w:szCs w:val="24"/>
                <w:lang w:eastAsia="en-IN"/>
              </w:rPr>
            </w:rPrChange>
          </w:rPr>
          <w:br/>
        </w:r>
      </w:del>
      <w:del w:id="839" w:author="Author" w:date="2019-10-11T13:13:00Z">
        <w:r w:rsidRPr="00EB6572">
          <w:rPr>
            <w:rFonts w:ascii="Times New Roman" w:eastAsia="Times New Roman" w:hAnsi="Times New Roman" w:cs="Times New Roman"/>
            <w:shd w:val="clear" w:color="auto" w:fill="FFFFFF"/>
            <w:lang w:eastAsia="en-IN"/>
            <w:rPrChange w:id="840" w:author="Author" w:date="2019-10-15T09:29:00Z">
              <w:rPr>
                <w:rFonts w:ascii="Arial" w:eastAsia="Times New Roman" w:hAnsi="Arial" w:cs="Arial"/>
                <w:color w:val="222222"/>
                <w:sz w:val="24"/>
                <w:szCs w:val="24"/>
                <w:shd w:val="clear" w:color="auto" w:fill="FFFFFF"/>
                <w:lang w:eastAsia="en-IN"/>
              </w:rPr>
            </w:rPrChange>
          </w:rPr>
          <w:delText xml:space="preserve">My </w:delText>
        </w:r>
      </w:del>
      <w:del w:id="841" w:author="Author" w:date="2019-10-11T13:12:00Z">
        <w:r w:rsidRPr="00EB6572">
          <w:rPr>
            <w:rFonts w:ascii="Times New Roman" w:eastAsia="Times New Roman" w:hAnsi="Times New Roman" w:cs="Times New Roman"/>
            <w:shd w:val="clear" w:color="auto" w:fill="FFFFFF"/>
            <w:lang w:eastAsia="en-IN"/>
            <w:rPrChange w:id="842" w:author="Author" w:date="2019-10-15T09:29:00Z">
              <w:rPr>
                <w:rFonts w:ascii="Arial" w:eastAsia="Times New Roman" w:hAnsi="Arial" w:cs="Arial"/>
                <w:color w:val="222222"/>
                <w:sz w:val="24"/>
                <w:szCs w:val="24"/>
                <w:shd w:val="clear" w:color="auto" w:fill="FFFFFF"/>
                <w:lang w:eastAsia="en-IN"/>
              </w:rPr>
            </w:rPrChange>
          </w:rPr>
          <w:delText xml:space="preserve">clarity of concepts </w:delText>
        </w:r>
      </w:del>
      <w:del w:id="843" w:author="Author" w:date="2019-10-01T11:10:00Z">
        <w:r w:rsidRPr="00EB6572">
          <w:rPr>
            <w:rFonts w:ascii="Times New Roman" w:eastAsia="Times New Roman" w:hAnsi="Times New Roman" w:cs="Times New Roman"/>
            <w:shd w:val="clear" w:color="auto" w:fill="FFFFFF"/>
            <w:lang w:eastAsia="en-IN"/>
            <w:rPrChange w:id="844" w:author="Author" w:date="2019-10-15T09:29:00Z">
              <w:rPr>
                <w:rFonts w:ascii="Arial" w:eastAsia="Times New Roman" w:hAnsi="Arial" w:cs="Arial"/>
                <w:color w:val="222222"/>
                <w:sz w:val="24"/>
                <w:szCs w:val="24"/>
                <w:shd w:val="clear" w:color="auto" w:fill="FFFFFF"/>
                <w:lang w:eastAsia="en-IN"/>
              </w:rPr>
            </w:rPrChange>
          </w:rPr>
          <w:delText xml:space="preserve">as well as </w:delText>
        </w:r>
      </w:del>
      <w:del w:id="845" w:author="Author" w:date="2019-10-11T13:13:00Z">
        <w:r w:rsidRPr="00EB6572">
          <w:rPr>
            <w:rFonts w:ascii="Times New Roman" w:eastAsia="Times New Roman" w:hAnsi="Times New Roman" w:cs="Times New Roman"/>
            <w:shd w:val="clear" w:color="auto" w:fill="FFFFFF"/>
            <w:lang w:eastAsia="en-IN"/>
            <w:rPrChange w:id="846" w:author="Author" w:date="2019-10-15T09:29:00Z">
              <w:rPr>
                <w:rFonts w:ascii="Arial" w:eastAsia="Times New Roman" w:hAnsi="Arial" w:cs="Arial"/>
                <w:color w:val="222222"/>
                <w:sz w:val="24"/>
                <w:szCs w:val="24"/>
                <w:shd w:val="clear" w:color="auto" w:fill="FFFFFF"/>
                <w:lang w:eastAsia="en-IN"/>
              </w:rPr>
            </w:rPrChange>
          </w:rPr>
          <w:delText>technical proficienc</w:delText>
        </w:r>
      </w:del>
      <w:del w:id="847" w:author="Author" w:date="2019-10-11T13:12:00Z">
        <w:r w:rsidRPr="00EB6572">
          <w:rPr>
            <w:rFonts w:ascii="Times New Roman" w:eastAsia="Times New Roman" w:hAnsi="Times New Roman" w:cs="Times New Roman"/>
            <w:shd w:val="clear" w:color="auto" w:fill="FFFFFF"/>
            <w:lang w:eastAsia="en-IN"/>
            <w:rPrChange w:id="848" w:author="Author" w:date="2019-10-15T09:29:00Z">
              <w:rPr>
                <w:rFonts w:ascii="Arial" w:eastAsia="Times New Roman" w:hAnsi="Arial" w:cs="Arial"/>
                <w:color w:val="222222"/>
                <w:sz w:val="24"/>
                <w:szCs w:val="24"/>
                <w:shd w:val="clear" w:color="auto" w:fill="FFFFFF"/>
                <w:lang w:eastAsia="en-IN"/>
              </w:rPr>
            </w:rPrChange>
          </w:rPr>
          <w:delText>y</w:delText>
        </w:r>
      </w:del>
      <w:del w:id="849" w:author="Author" w:date="2019-10-01T11:10:00Z">
        <w:r w:rsidRPr="00EB6572">
          <w:rPr>
            <w:rFonts w:ascii="Times New Roman" w:eastAsia="Times New Roman" w:hAnsi="Times New Roman" w:cs="Times New Roman"/>
            <w:shd w:val="clear" w:color="auto" w:fill="FFFFFF"/>
            <w:lang w:eastAsia="en-IN"/>
            <w:rPrChange w:id="850" w:author="Author" w:date="2019-10-15T09:29:00Z">
              <w:rPr>
                <w:rFonts w:ascii="Arial" w:eastAsia="Times New Roman" w:hAnsi="Arial" w:cs="Arial"/>
                <w:color w:val="222222"/>
                <w:sz w:val="24"/>
                <w:szCs w:val="24"/>
                <w:shd w:val="clear" w:color="auto" w:fill="FFFFFF"/>
                <w:lang w:eastAsia="en-IN"/>
              </w:rPr>
            </w:rPrChange>
          </w:rPr>
          <w:delText xml:space="preserve">has helped me get </w:delText>
        </w:r>
      </w:del>
      <w:del w:id="851" w:author="Author" w:date="2019-10-11T13:13:00Z">
        <w:r w:rsidRPr="00EB6572">
          <w:rPr>
            <w:rFonts w:ascii="Times New Roman" w:eastAsia="Times New Roman" w:hAnsi="Times New Roman" w:cs="Times New Roman"/>
            <w:shd w:val="clear" w:color="auto" w:fill="FFFFFF"/>
            <w:lang w:eastAsia="en-IN"/>
            <w:rPrChange w:id="852" w:author="Author" w:date="2019-10-15T09:29:00Z">
              <w:rPr>
                <w:rFonts w:ascii="Arial" w:eastAsia="Times New Roman" w:hAnsi="Arial" w:cs="Arial"/>
                <w:color w:val="222222"/>
                <w:sz w:val="24"/>
                <w:szCs w:val="24"/>
                <w:shd w:val="clear" w:color="auto" w:fill="FFFFFF"/>
                <w:lang w:eastAsia="en-IN"/>
              </w:rPr>
            </w:rPrChange>
          </w:rPr>
          <w:delText>multiple offer letters from campus placements.</w:delText>
        </w:r>
      </w:del>
    </w:p>
    <w:p w:rsidR="00B1791E" w:rsidRPr="00EB6572" w:rsidRDefault="002311F3" w:rsidP="00166594">
      <w:pPr>
        <w:spacing w:after="0" w:line="240" w:lineRule="auto"/>
        <w:jc w:val="both"/>
        <w:rPr>
          <w:ins w:id="853" w:author="Author" w:date="2019-10-11T13:13:00Z"/>
          <w:rFonts w:ascii="Times New Roman" w:eastAsia="Times New Roman" w:hAnsi="Times New Roman" w:cs="Times New Roman"/>
          <w:shd w:val="clear" w:color="auto" w:fill="FFFFFF"/>
          <w:lang w:eastAsia="en-IN"/>
          <w:rPrChange w:id="854" w:author="Author" w:date="2019-10-15T09:29:00Z">
            <w:rPr>
              <w:ins w:id="855" w:author="Author" w:date="2019-10-11T13:13:00Z"/>
              <w:rFonts w:ascii="Times New Roman" w:eastAsia="Times New Roman" w:hAnsi="Times New Roman" w:cs="Times New Roman"/>
              <w:color w:val="222222"/>
              <w:shd w:val="clear" w:color="auto" w:fill="FFFFFF"/>
              <w:lang w:eastAsia="en-IN"/>
            </w:rPr>
          </w:rPrChange>
        </w:rPr>
      </w:pPr>
      <w:ins w:id="856" w:author="vishnu ishpujani" w:date="2019-10-02T19:14:00Z">
        <w:del w:id="857" w:author="Author" w:date="2019-10-15T09:16:00Z">
          <w:r w:rsidRPr="00EB6572" w:rsidDel="00166594">
            <w:rPr>
              <w:rFonts w:ascii="Times New Roman" w:eastAsia="Times New Roman" w:hAnsi="Times New Roman" w:cs="Times New Roman"/>
              <w:shd w:val="clear" w:color="auto" w:fill="FFFFFF"/>
              <w:lang w:eastAsia="en-IN"/>
              <w:rPrChange w:id="858" w:author="Author" w:date="2019-10-15T09:29:00Z">
                <w:rPr>
                  <w:rFonts w:ascii="Times New Roman" w:eastAsia="Times New Roman" w:hAnsi="Times New Roman" w:cs="Times New Roman"/>
                  <w:color w:val="222222"/>
                  <w:shd w:val="clear" w:color="auto" w:fill="FFFFFF"/>
                  <w:lang w:eastAsia="en-IN"/>
                </w:rPr>
              </w:rPrChange>
            </w:rPr>
            <w:delText>I had got the opportunity to work as an intern during my 8th semester in an organization named 'startupfarms'.</w:delText>
          </w:r>
        </w:del>
      </w:ins>
    </w:p>
    <w:p w:rsidR="00B1791E" w:rsidRPr="00EB6572" w:rsidDel="00AD71B9" w:rsidRDefault="00B1791E" w:rsidP="004F2A03">
      <w:pPr>
        <w:spacing w:after="0" w:line="240" w:lineRule="auto"/>
        <w:jc w:val="both"/>
        <w:rPr>
          <w:ins w:id="859" w:author="vishnu ishpujani" w:date="2019-10-02T19:14:00Z"/>
          <w:del w:id="860" w:author="Author" w:date="2019-10-11T13:14:00Z"/>
          <w:rFonts w:ascii="Times New Roman" w:eastAsia="Times New Roman" w:hAnsi="Times New Roman" w:cs="Times New Roman"/>
          <w:shd w:val="clear" w:color="auto" w:fill="FFFFFF"/>
          <w:lang w:eastAsia="en-IN"/>
          <w:rPrChange w:id="861" w:author="Author" w:date="2019-10-15T09:29:00Z">
            <w:rPr>
              <w:ins w:id="862" w:author="vishnu ishpujani" w:date="2019-10-02T19:14:00Z"/>
              <w:del w:id="863" w:author="Author" w:date="2019-10-11T13:14:00Z"/>
              <w:rFonts w:ascii="Times New Roman" w:eastAsia="Times New Roman" w:hAnsi="Times New Roman" w:cs="Times New Roman"/>
              <w:color w:val="222222"/>
              <w:shd w:val="clear" w:color="auto" w:fill="FFFFFF"/>
              <w:lang w:eastAsia="en-IN"/>
            </w:rPr>
          </w:rPrChange>
        </w:rPr>
      </w:pPr>
      <w:ins w:id="864" w:author="Author" w:date="2019-10-11T13:13:00Z">
        <w:r w:rsidRPr="00EB6572">
          <w:rPr>
            <w:rFonts w:ascii="Times New Roman" w:eastAsia="Times New Roman" w:hAnsi="Times New Roman" w:cs="Times New Roman"/>
            <w:shd w:val="clear" w:color="auto" w:fill="FFFFFF"/>
            <w:lang w:eastAsia="en-IN"/>
            <w:rPrChange w:id="865" w:author="Author" w:date="2019-10-15T09:29:00Z">
              <w:rPr>
                <w:rFonts w:ascii="Times New Roman" w:eastAsia="Times New Roman" w:hAnsi="Times New Roman" w:cs="Times New Roman"/>
                <w:color w:val="222222"/>
                <w:shd w:val="clear" w:color="auto" w:fill="FFFFFF"/>
                <w:lang w:eastAsia="en-IN"/>
              </w:rPr>
            </w:rPrChange>
          </w:rPr>
          <w:t>My technical proficiencies bagged me three offer letters from campus</w:t>
        </w:r>
      </w:ins>
      <w:ins w:id="866" w:author="vishnu ishpujani" w:date="2019-10-14T07:08:00Z">
        <w:r w:rsidR="0088700D" w:rsidRPr="00EB6572">
          <w:rPr>
            <w:rFonts w:ascii="Times New Roman" w:eastAsia="Times New Roman" w:hAnsi="Times New Roman" w:cs="Times New Roman"/>
            <w:shd w:val="clear" w:color="auto" w:fill="FFFFFF"/>
            <w:lang w:eastAsia="en-IN"/>
            <w:rPrChange w:id="867" w:author="Author" w:date="2019-10-15T09:29:00Z">
              <w:rPr>
                <w:rFonts w:ascii="Times New Roman" w:eastAsia="Times New Roman" w:hAnsi="Times New Roman" w:cs="Times New Roman"/>
                <w:color w:val="222222"/>
                <w:shd w:val="clear" w:color="auto" w:fill="FFFFFF"/>
                <w:lang w:eastAsia="en-IN"/>
              </w:rPr>
            </w:rPrChange>
          </w:rPr>
          <w:t xml:space="preserve"> in </w:t>
        </w:r>
      </w:ins>
      <w:ins w:id="868" w:author="Author" w:date="2019-10-15T09:17:00Z">
        <w:r w:rsidR="0018530A" w:rsidRPr="00EB6572">
          <w:rPr>
            <w:rFonts w:ascii="Times New Roman" w:eastAsia="Times New Roman" w:hAnsi="Times New Roman" w:cs="Times New Roman"/>
            <w:shd w:val="clear" w:color="auto" w:fill="FFFFFF"/>
            <w:lang w:eastAsia="en-IN"/>
            <w:rPrChange w:id="869" w:author="Author" w:date="2019-10-15T09:29:00Z">
              <w:rPr>
                <w:rFonts w:ascii="Times New Roman" w:eastAsia="Times New Roman" w:hAnsi="Times New Roman" w:cs="Times New Roman"/>
                <w:color w:val="222222"/>
                <w:shd w:val="clear" w:color="auto" w:fill="FFFFFF"/>
                <w:lang w:eastAsia="en-IN"/>
              </w:rPr>
            </w:rPrChange>
          </w:rPr>
          <w:t>the se</w:t>
        </w:r>
      </w:ins>
      <w:ins w:id="870" w:author="Author" w:date="2019-10-15T09:18:00Z">
        <w:r w:rsidR="0018530A" w:rsidRPr="00EB6572">
          <w:rPr>
            <w:rFonts w:ascii="Times New Roman" w:eastAsia="Times New Roman" w:hAnsi="Times New Roman" w:cs="Times New Roman"/>
            <w:shd w:val="clear" w:color="auto" w:fill="FFFFFF"/>
            <w:lang w:eastAsia="en-IN"/>
            <w:rPrChange w:id="871" w:author="Author" w:date="2019-10-15T09:29:00Z">
              <w:rPr>
                <w:rFonts w:ascii="Times New Roman" w:eastAsia="Times New Roman" w:hAnsi="Times New Roman" w:cs="Times New Roman"/>
                <w:color w:val="222222"/>
                <w:shd w:val="clear" w:color="auto" w:fill="FFFFFF"/>
                <w:lang w:eastAsia="en-IN"/>
              </w:rPr>
            </w:rPrChange>
          </w:rPr>
          <w:t xml:space="preserve">venth </w:t>
        </w:r>
      </w:ins>
      <w:ins w:id="872" w:author="vishnu ishpujani" w:date="2019-10-14T07:08:00Z">
        <w:del w:id="873" w:author="Author" w:date="2019-10-15T09:18:00Z">
          <w:r w:rsidR="0088700D" w:rsidRPr="00EB6572" w:rsidDel="0018530A">
            <w:rPr>
              <w:rFonts w:ascii="Times New Roman" w:eastAsia="Times New Roman" w:hAnsi="Times New Roman" w:cs="Times New Roman"/>
              <w:shd w:val="clear" w:color="auto" w:fill="FFFFFF"/>
              <w:lang w:eastAsia="en-IN"/>
              <w:rPrChange w:id="874" w:author="Author" w:date="2019-10-15T09:29:00Z">
                <w:rPr>
                  <w:rFonts w:ascii="Times New Roman" w:eastAsia="Times New Roman" w:hAnsi="Times New Roman" w:cs="Times New Roman"/>
                  <w:color w:val="222222"/>
                  <w:shd w:val="clear" w:color="auto" w:fill="FFFFFF"/>
                  <w:lang w:eastAsia="en-IN"/>
                </w:rPr>
              </w:rPrChange>
            </w:rPr>
            <w:delText>7</w:delText>
          </w:r>
          <w:r w:rsidR="00B93CCF" w:rsidRPr="00EB6572" w:rsidDel="0018530A">
            <w:rPr>
              <w:rFonts w:ascii="Times New Roman" w:eastAsia="Times New Roman" w:hAnsi="Times New Roman" w:cs="Times New Roman"/>
              <w:shd w:val="clear" w:color="auto" w:fill="FFFFFF"/>
              <w:vertAlign w:val="superscript"/>
              <w:lang w:eastAsia="en-IN"/>
              <w:rPrChange w:id="875" w:author="Author" w:date="2019-10-15T09:29:00Z">
                <w:rPr>
                  <w:rFonts w:ascii="Times New Roman" w:eastAsia="Times New Roman" w:hAnsi="Times New Roman" w:cs="Times New Roman"/>
                  <w:color w:val="222222"/>
                  <w:sz w:val="16"/>
                  <w:szCs w:val="16"/>
                  <w:shd w:val="clear" w:color="auto" w:fill="FFFFFF"/>
                  <w:lang w:eastAsia="en-IN"/>
                </w:rPr>
              </w:rPrChange>
            </w:rPr>
            <w:delText>th</w:delText>
          </w:r>
          <w:r w:rsidR="0088700D" w:rsidRPr="00EB6572" w:rsidDel="0018530A">
            <w:rPr>
              <w:rFonts w:ascii="Times New Roman" w:eastAsia="Times New Roman" w:hAnsi="Times New Roman" w:cs="Times New Roman"/>
              <w:shd w:val="clear" w:color="auto" w:fill="FFFFFF"/>
              <w:lang w:eastAsia="en-IN"/>
              <w:rPrChange w:id="876"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877" w:author="Author" w:date="2019-10-15T09:18:00Z">
        <w:r w:rsidR="0018530A" w:rsidRPr="00EB6572">
          <w:rPr>
            <w:rFonts w:ascii="Times New Roman" w:eastAsia="Times New Roman" w:hAnsi="Times New Roman" w:cs="Times New Roman"/>
            <w:shd w:val="clear" w:color="auto" w:fill="FFFFFF"/>
            <w:lang w:eastAsia="en-IN"/>
            <w:rPrChange w:id="878" w:author="Author" w:date="2019-10-15T09:29:00Z">
              <w:rPr>
                <w:rFonts w:ascii="Times New Roman" w:eastAsia="Times New Roman" w:hAnsi="Times New Roman" w:cs="Times New Roman"/>
                <w:color w:val="222222"/>
                <w:shd w:val="clear" w:color="auto" w:fill="FFFFFF"/>
                <w:lang w:eastAsia="en-IN"/>
              </w:rPr>
            </w:rPrChange>
          </w:rPr>
          <w:t>s</w:t>
        </w:r>
      </w:ins>
      <w:ins w:id="879" w:author="vishnu ishpujani" w:date="2019-10-14T07:08:00Z">
        <w:del w:id="880" w:author="Author" w:date="2019-10-15T09:18:00Z">
          <w:r w:rsidR="0088700D" w:rsidRPr="00EB6572" w:rsidDel="0018530A">
            <w:rPr>
              <w:rFonts w:ascii="Times New Roman" w:eastAsia="Times New Roman" w:hAnsi="Times New Roman" w:cs="Times New Roman"/>
              <w:shd w:val="clear" w:color="auto" w:fill="FFFFFF"/>
              <w:lang w:eastAsia="en-IN"/>
              <w:rPrChange w:id="881" w:author="Author" w:date="2019-10-15T09:29:00Z">
                <w:rPr>
                  <w:rFonts w:ascii="Times New Roman" w:eastAsia="Times New Roman" w:hAnsi="Times New Roman" w:cs="Times New Roman"/>
                  <w:color w:val="222222"/>
                  <w:shd w:val="clear" w:color="auto" w:fill="FFFFFF"/>
                  <w:lang w:eastAsia="en-IN"/>
                </w:rPr>
              </w:rPrChange>
            </w:rPr>
            <w:delText>S</w:delText>
          </w:r>
        </w:del>
        <w:r w:rsidR="0088700D" w:rsidRPr="00EB6572">
          <w:rPr>
            <w:rFonts w:ascii="Times New Roman" w:eastAsia="Times New Roman" w:hAnsi="Times New Roman" w:cs="Times New Roman"/>
            <w:shd w:val="clear" w:color="auto" w:fill="FFFFFF"/>
            <w:lang w:eastAsia="en-IN"/>
            <w:rPrChange w:id="882" w:author="Author" w:date="2019-10-15T09:29:00Z">
              <w:rPr>
                <w:rFonts w:ascii="Times New Roman" w:eastAsia="Times New Roman" w:hAnsi="Times New Roman" w:cs="Times New Roman"/>
                <w:color w:val="222222"/>
                <w:shd w:val="clear" w:color="auto" w:fill="FFFFFF"/>
                <w:lang w:eastAsia="en-IN"/>
              </w:rPr>
            </w:rPrChange>
          </w:rPr>
          <w:t xml:space="preserve">emester. </w:t>
        </w:r>
        <w:del w:id="883" w:author="Author" w:date="2019-10-15T09:18:00Z">
          <w:r w:rsidR="0088700D" w:rsidRPr="00EB6572" w:rsidDel="0018530A">
            <w:rPr>
              <w:rFonts w:ascii="Times New Roman" w:eastAsia="Times New Roman" w:hAnsi="Times New Roman" w:cs="Times New Roman"/>
              <w:shd w:val="clear" w:color="auto" w:fill="FFFFFF"/>
              <w:lang w:eastAsia="en-IN"/>
              <w:rPrChange w:id="884" w:author="Author" w:date="2019-10-15T09:29:00Z">
                <w:rPr>
                  <w:rFonts w:ascii="Times New Roman" w:eastAsia="Times New Roman" w:hAnsi="Times New Roman" w:cs="Times New Roman"/>
                  <w:color w:val="222222"/>
                  <w:shd w:val="clear" w:color="auto" w:fill="FFFFFF"/>
                  <w:lang w:eastAsia="en-IN"/>
                </w:rPr>
              </w:rPrChange>
            </w:rPr>
            <w:delText>A</w:delText>
          </w:r>
        </w:del>
      </w:ins>
    </w:p>
    <w:p w:rsidR="007A3F1F" w:rsidRPr="007A3F1F" w:rsidRDefault="00B93CCF">
      <w:pPr>
        <w:spacing w:after="0" w:line="240" w:lineRule="auto"/>
        <w:jc w:val="both"/>
        <w:rPr>
          <w:ins w:id="885" w:author="Author" w:date="2019-10-15T09:19:00Z"/>
          <w:rFonts w:ascii="Times New Roman" w:eastAsia="Times New Roman" w:hAnsi="Times New Roman" w:cs="Times New Roman"/>
          <w:shd w:val="clear" w:color="auto" w:fill="FFFFFF"/>
          <w:lang w:eastAsia="en-IN"/>
          <w:rPrChange w:id="886" w:author="Author" w:date="2019-10-15T09:29:00Z">
            <w:rPr>
              <w:ins w:id="887" w:author="Author" w:date="2019-10-15T09:19:00Z"/>
              <w:rFonts w:ascii="Times New Roman" w:eastAsia="Times New Roman" w:hAnsi="Times New Roman" w:cs="Times New Roman"/>
              <w:color w:val="222222"/>
              <w:shd w:val="clear" w:color="auto" w:fill="FFFFFF"/>
              <w:lang w:eastAsia="en-IN"/>
            </w:rPr>
          </w:rPrChange>
        </w:rPr>
        <w:pPrChange w:id="888" w:author="Author" w:date="2019-10-11T13:08:00Z">
          <w:pPr>
            <w:spacing w:after="0" w:line="240" w:lineRule="auto"/>
          </w:pPr>
        </w:pPrChange>
      </w:pPr>
      <w:moveFromRangeStart w:id="889" w:author="Author" w:date="2019-10-01T11:15:00Z" w:name="move20820940"/>
      <w:moveFrom w:id="890" w:author="Author" w:date="2019-10-01T11:15:00Z">
        <w:r w:rsidRPr="00EB6572">
          <w:rPr>
            <w:rFonts w:ascii="Times New Roman" w:eastAsia="Times New Roman" w:hAnsi="Times New Roman" w:cs="Times New Roman"/>
            <w:shd w:val="clear" w:color="auto" w:fill="FFFFFF"/>
            <w:lang w:eastAsia="en-IN"/>
            <w:rPrChange w:id="891" w:author="Author" w:date="2019-10-15T09:29:00Z">
              <w:rPr>
                <w:rFonts w:ascii="Arial" w:eastAsia="Times New Roman" w:hAnsi="Arial" w:cs="Arial"/>
                <w:color w:val="222222"/>
                <w:sz w:val="24"/>
                <w:szCs w:val="24"/>
                <w:shd w:val="clear" w:color="auto" w:fill="FFFFFF"/>
                <w:lang w:eastAsia="en-IN"/>
              </w:rPr>
            </w:rPrChange>
          </w:rPr>
          <w:t xml:space="preserve">I had got the opportunity to work as an intern during my 8th semester in an organization named 'startupfarms'. </w:t>
        </w:r>
      </w:moveFrom>
      <w:moveFromRangeEnd w:id="889"/>
      <w:del w:id="892" w:author="Author" w:date="2019-10-01T11:15:00Z">
        <w:r w:rsidRPr="00EB6572">
          <w:rPr>
            <w:rFonts w:ascii="Times New Roman" w:eastAsia="Times New Roman" w:hAnsi="Times New Roman" w:cs="Times New Roman"/>
            <w:shd w:val="clear" w:color="auto" w:fill="FFFFFF"/>
            <w:lang w:eastAsia="en-IN"/>
            <w:rPrChange w:id="893" w:author="Author" w:date="2019-10-15T09:29:00Z">
              <w:rPr>
                <w:rFonts w:ascii="Arial" w:eastAsia="Times New Roman" w:hAnsi="Arial" w:cs="Arial"/>
                <w:color w:val="222222"/>
                <w:sz w:val="24"/>
                <w:szCs w:val="24"/>
                <w:shd w:val="clear" w:color="auto" w:fill="FFFFFF"/>
                <w:lang w:eastAsia="en-IN"/>
              </w:rPr>
            </w:rPrChange>
          </w:rPr>
          <w:delText xml:space="preserve">I was lucky enough to get the industrial experience before even finishing my graduation. And it helped me to work more efficiently and precisely in </w:delText>
        </w:r>
      </w:del>
      <w:ins w:id="894" w:author="Author" w:date="2019-10-01T11:15:00Z">
        <w:r w:rsidR="00DD01A2" w:rsidRPr="00EB6572">
          <w:rPr>
            <w:rFonts w:ascii="Times New Roman" w:eastAsia="Times New Roman" w:hAnsi="Times New Roman" w:cs="Times New Roman"/>
            <w:shd w:val="clear" w:color="auto" w:fill="FFFFFF"/>
            <w:lang w:eastAsia="en-IN"/>
            <w:rPrChange w:id="895" w:author="Author" w:date="2019-10-15T09:29:00Z">
              <w:rPr>
                <w:rFonts w:ascii="Times New Roman" w:eastAsia="Times New Roman" w:hAnsi="Times New Roman" w:cs="Times New Roman"/>
                <w:color w:val="222222"/>
                <w:shd w:val="clear" w:color="auto" w:fill="FFFFFF"/>
                <w:lang w:eastAsia="en-IN"/>
              </w:rPr>
            </w:rPrChange>
          </w:rPr>
          <w:t xml:space="preserve">I chose to </w:t>
        </w:r>
      </w:ins>
      <w:ins w:id="896" w:author="Author" w:date="2019-10-01T11:16:00Z">
        <w:r w:rsidR="00DD01A2" w:rsidRPr="00EB6572">
          <w:rPr>
            <w:rFonts w:ascii="Times New Roman" w:eastAsia="Times New Roman" w:hAnsi="Times New Roman" w:cs="Times New Roman"/>
            <w:shd w:val="clear" w:color="auto" w:fill="FFFFFF"/>
            <w:lang w:eastAsia="en-IN"/>
            <w:rPrChange w:id="897" w:author="Author" w:date="2019-10-15T09:29:00Z">
              <w:rPr>
                <w:rFonts w:ascii="Times New Roman" w:eastAsia="Times New Roman" w:hAnsi="Times New Roman" w:cs="Times New Roman"/>
                <w:color w:val="222222"/>
                <w:shd w:val="clear" w:color="auto" w:fill="FFFFFF"/>
                <w:lang w:eastAsia="en-IN"/>
              </w:rPr>
            </w:rPrChange>
          </w:rPr>
          <w:t xml:space="preserve">join </w:t>
        </w:r>
      </w:ins>
      <w:r w:rsidRPr="00EB6572">
        <w:rPr>
          <w:rFonts w:ascii="Times New Roman" w:eastAsia="Times New Roman" w:hAnsi="Times New Roman" w:cs="Times New Roman"/>
          <w:shd w:val="clear" w:color="auto" w:fill="FFFFFF"/>
          <w:lang w:eastAsia="en-IN"/>
          <w:rPrChange w:id="898" w:author="Author" w:date="2019-10-15T09:29:00Z">
            <w:rPr>
              <w:rFonts w:ascii="Arial" w:eastAsia="Times New Roman" w:hAnsi="Arial" w:cs="Arial"/>
              <w:color w:val="222222"/>
              <w:sz w:val="24"/>
              <w:szCs w:val="24"/>
              <w:shd w:val="clear" w:color="auto" w:fill="FFFFFF"/>
              <w:lang w:eastAsia="en-IN"/>
            </w:rPr>
          </w:rPrChange>
        </w:rPr>
        <w:t>Capgemini</w:t>
      </w:r>
      <w:ins w:id="899" w:author="Author" w:date="2019-10-15T09:18:00Z">
        <w:r w:rsidR="0018530A" w:rsidRPr="00EB6572">
          <w:rPr>
            <w:rFonts w:ascii="Times New Roman" w:eastAsia="Times New Roman" w:hAnsi="Times New Roman" w:cs="Times New Roman"/>
            <w:shd w:val="clear" w:color="auto" w:fill="FFFFFF"/>
            <w:lang w:eastAsia="en-IN"/>
            <w:rPrChange w:id="900" w:author="Author" w:date="2019-10-15T09:29:00Z">
              <w:rPr>
                <w:rFonts w:ascii="Times New Roman" w:eastAsia="Times New Roman" w:hAnsi="Times New Roman" w:cs="Times New Roman"/>
                <w:color w:val="222222"/>
                <w:shd w:val="clear" w:color="auto" w:fill="FFFFFF"/>
                <w:lang w:eastAsia="en-IN"/>
              </w:rPr>
            </w:rPrChange>
          </w:rPr>
          <w:t xml:space="preserve"> </w:t>
        </w:r>
      </w:ins>
      <w:ins w:id="901" w:author="Author" w:date="2019-10-11T13:15:00Z">
        <w:r w:rsidR="009A1D66" w:rsidRPr="00EB6572">
          <w:rPr>
            <w:rFonts w:ascii="Times New Roman" w:eastAsia="Times New Roman" w:hAnsi="Times New Roman" w:cs="Times New Roman"/>
            <w:shd w:val="clear" w:color="auto" w:fill="FFFFFF"/>
            <w:lang w:eastAsia="en-IN"/>
            <w:rPrChange w:id="902" w:author="Author" w:date="2019-10-15T09:29:00Z">
              <w:rPr>
                <w:rFonts w:ascii="Times New Roman" w:eastAsia="Times New Roman" w:hAnsi="Times New Roman" w:cs="Times New Roman"/>
                <w:color w:val="222222"/>
                <w:shd w:val="clear" w:color="auto" w:fill="FFFFFF"/>
                <w:lang w:eastAsia="en-IN"/>
              </w:rPr>
            </w:rPrChange>
          </w:rPr>
          <w:t>(</w:t>
        </w:r>
      </w:ins>
      <w:ins w:id="903" w:author="Author" w:date="2019-10-15T09:18:00Z">
        <w:r w:rsidR="0018530A" w:rsidRPr="00EB6572">
          <w:rPr>
            <w:rFonts w:ascii="Times New Roman" w:eastAsia="Times New Roman" w:hAnsi="Times New Roman" w:cs="Times New Roman"/>
            <w:shd w:val="clear" w:color="auto" w:fill="FFFFFF"/>
            <w:lang w:eastAsia="en-IN"/>
            <w:rPrChange w:id="904" w:author="Author" w:date="2019-10-15T09:29:00Z">
              <w:rPr>
                <w:rFonts w:ascii="Times New Roman" w:eastAsia="Times New Roman" w:hAnsi="Times New Roman" w:cs="Times New Roman"/>
                <w:color w:val="222222"/>
                <w:shd w:val="clear" w:color="auto" w:fill="FFFFFF"/>
                <w:lang w:eastAsia="en-IN"/>
              </w:rPr>
            </w:rPrChange>
          </w:rPr>
          <w:t>Jul’18</w:t>
        </w:r>
      </w:ins>
      <w:ins w:id="905" w:author="Author" w:date="2019-10-11T13:15:00Z">
        <w:r w:rsidR="009A1D66" w:rsidRPr="00EB6572">
          <w:rPr>
            <w:rFonts w:ascii="Times New Roman" w:eastAsia="Times New Roman" w:hAnsi="Times New Roman" w:cs="Times New Roman"/>
            <w:shd w:val="clear" w:color="auto" w:fill="FFFFFF"/>
            <w:lang w:eastAsia="en-IN"/>
            <w:rPrChange w:id="906" w:author="Author" w:date="2019-10-15T09:29:00Z">
              <w:rPr>
                <w:rFonts w:ascii="Times New Roman" w:eastAsia="Times New Roman" w:hAnsi="Times New Roman" w:cs="Times New Roman"/>
                <w:color w:val="222222"/>
                <w:shd w:val="clear" w:color="auto" w:fill="FFFFFF"/>
                <w:lang w:eastAsia="en-IN"/>
              </w:rPr>
            </w:rPrChange>
          </w:rPr>
          <w:t xml:space="preserve">) </w:t>
        </w:r>
      </w:ins>
      <w:ins w:id="907" w:author="Author" w:date="2019-10-01T11:16:00Z">
        <w:r w:rsidR="00DD01A2" w:rsidRPr="00EB6572">
          <w:rPr>
            <w:rFonts w:ascii="Times New Roman" w:eastAsia="Times New Roman" w:hAnsi="Times New Roman" w:cs="Times New Roman"/>
            <w:shd w:val="clear" w:color="auto" w:fill="FFFFFF"/>
            <w:lang w:eastAsia="en-IN"/>
            <w:rPrChange w:id="908" w:author="Author" w:date="2019-10-15T09:29:00Z">
              <w:rPr>
                <w:rFonts w:ascii="Times New Roman" w:eastAsia="Times New Roman" w:hAnsi="Times New Roman" w:cs="Times New Roman"/>
                <w:color w:val="222222"/>
                <w:shd w:val="clear" w:color="auto" w:fill="FFFFFF"/>
                <w:lang w:eastAsia="en-IN"/>
              </w:rPr>
            </w:rPrChange>
          </w:rPr>
          <w:t xml:space="preserve">as a </w:t>
        </w:r>
      </w:ins>
      <w:del w:id="909" w:author="Author" w:date="2019-10-01T11:16:00Z">
        <w:r w:rsidRPr="00EB6572">
          <w:rPr>
            <w:rFonts w:ascii="Times New Roman" w:eastAsia="Times New Roman" w:hAnsi="Times New Roman" w:cs="Times New Roman"/>
            <w:shd w:val="clear" w:color="auto" w:fill="FFFFFF"/>
            <w:lang w:eastAsia="en-IN"/>
            <w:rPrChange w:id="910" w:author="Author" w:date="2019-10-15T09:29:00Z">
              <w:rPr>
                <w:rFonts w:ascii="Arial" w:eastAsia="Times New Roman" w:hAnsi="Arial" w:cs="Arial"/>
                <w:color w:val="222222"/>
                <w:sz w:val="24"/>
                <w:szCs w:val="24"/>
                <w:shd w:val="clear" w:color="auto" w:fill="FFFFFF"/>
                <w:lang w:eastAsia="en-IN"/>
              </w:rPr>
            </w:rPrChange>
          </w:rPr>
          <w:delText xml:space="preserve">. Capgemini, India visited my college campus in the third year and after an interview process of 5 rounds, I was placed in it and was offered with a position of </w:delText>
        </w:r>
      </w:del>
      <w:r w:rsidRPr="00EB6572">
        <w:rPr>
          <w:rFonts w:ascii="Times New Roman" w:eastAsia="Times New Roman" w:hAnsi="Times New Roman" w:cs="Times New Roman"/>
          <w:shd w:val="clear" w:color="auto" w:fill="FFFFFF"/>
          <w:lang w:eastAsia="en-IN"/>
          <w:rPrChange w:id="911" w:author="Author" w:date="2019-10-15T09:29:00Z">
            <w:rPr>
              <w:rFonts w:ascii="Arial" w:eastAsia="Times New Roman" w:hAnsi="Arial" w:cs="Arial"/>
              <w:color w:val="222222"/>
              <w:sz w:val="24"/>
              <w:szCs w:val="24"/>
              <w:shd w:val="clear" w:color="auto" w:fill="FFFFFF"/>
              <w:lang w:eastAsia="en-IN"/>
            </w:rPr>
          </w:rPrChange>
        </w:rPr>
        <w:t>Software Engineer/Analyst</w:t>
      </w:r>
      <w:ins w:id="912" w:author="Author" w:date="2019-10-11T13:14:00Z">
        <w:r w:rsidR="00AD71B9" w:rsidRPr="00EB6572">
          <w:rPr>
            <w:rFonts w:ascii="Times New Roman" w:eastAsia="Times New Roman" w:hAnsi="Times New Roman" w:cs="Times New Roman"/>
            <w:shd w:val="clear" w:color="auto" w:fill="FFFFFF"/>
            <w:lang w:eastAsia="en-IN"/>
            <w:rPrChange w:id="913" w:author="Author" w:date="2019-10-15T09:29:00Z">
              <w:rPr>
                <w:rFonts w:ascii="Times New Roman" w:eastAsia="Times New Roman" w:hAnsi="Times New Roman" w:cs="Times New Roman"/>
                <w:color w:val="222222"/>
                <w:shd w:val="clear" w:color="auto" w:fill="FFFFFF"/>
                <w:lang w:eastAsia="en-IN"/>
              </w:rPr>
            </w:rPrChange>
          </w:rPr>
          <w:t xml:space="preserve"> as it gave me the opportunity to explore various technologies</w:t>
        </w:r>
      </w:ins>
      <w:r w:rsidRPr="00EB6572">
        <w:rPr>
          <w:rFonts w:ascii="Times New Roman" w:eastAsia="Times New Roman" w:hAnsi="Times New Roman" w:cs="Times New Roman"/>
          <w:shd w:val="clear" w:color="auto" w:fill="FFFFFF"/>
          <w:lang w:eastAsia="en-IN"/>
          <w:rPrChange w:id="914" w:author="Author" w:date="2019-10-15T09:29:00Z">
            <w:rPr>
              <w:rFonts w:ascii="Arial" w:eastAsia="Times New Roman" w:hAnsi="Arial" w:cs="Arial"/>
              <w:color w:val="222222"/>
              <w:sz w:val="24"/>
              <w:szCs w:val="24"/>
              <w:shd w:val="clear" w:color="auto" w:fill="FFFFFF"/>
              <w:lang w:eastAsia="en-IN"/>
            </w:rPr>
          </w:rPrChange>
        </w:rPr>
        <w:t>.</w:t>
      </w:r>
      <w:ins w:id="915" w:author="Author" w:date="2019-10-15T09:18:00Z">
        <w:r w:rsidR="0018530A" w:rsidRPr="00EB6572">
          <w:rPr>
            <w:rFonts w:ascii="Times New Roman" w:eastAsia="Times New Roman" w:hAnsi="Times New Roman" w:cs="Times New Roman"/>
            <w:shd w:val="clear" w:color="auto" w:fill="FFFFFF"/>
            <w:lang w:eastAsia="en-IN"/>
            <w:rPrChange w:id="916" w:author="Author" w:date="2019-10-15T09:29:00Z">
              <w:rPr>
                <w:rFonts w:ascii="Times New Roman" w:eastAsia="Times New Roman" w:hAnsi="Times New Roman" w:cs="Times New Roman"/>
                <w:color w:val="222222"/>
                <w:shd w:val="clear" w:color="auto" w:fill="FFFFFF"/>
                <w:lang w:eastAsia="en-IN"/>
              </w:rPr>
            </w:rPrChange>
          </w:rPr>
          <w:t xml:space="preserve"> </w:t>
        </w:r>
      </w:ins>
      <w:del w:id="917" w:author="Author" w:date="2019-10-11T13:15:00Z">
        <w:r w:rsidRPr="00EB6572">
          <w:rPr>
            <w:rFonts w:ascii="Times New Roman" w:eastAsia="Times New Roman" w:hAnsi="Times New Roman" w:cs="Times New Roman"/>
            <w:shd w:val="clear" w:color="auto" w:fill="FFFFFF"/>
            <w:lang w:eastAsia="en-IN"/>
            <w:rPrChange w:id="918" w:author="Author" w:date="2019-10-15T09:29:00Z">
              <w:rPr>
                <w:rFonts w:ascii="Arial" w:eastAsia="Times New Roman" w:hAnsi="Arial" w:cs="Arial"/>
                <w:color w:val="222222"/>
                <w:sz w:val="24"/>
                <w:szCs w:val="24"/>
                <w:shd w:val="clear" w:color="auto" w:fill="FFFFFF"/>
                <w:lang w:eastAsia="en-IN"/>
              </w:rPr>
            </w:rPrChange>
          </w:rPr>
          <w:delText xml:space="preserve"> I was one of the ten students who got placed </w:delText>
        </w:r>
      </w:del>
      <w:del w:id="919" w:author="Author" w:date="2019-10-01T11:17:00Z">
        <w:r w:rsidRPr="00EB6572">
          <w:rPr>
            <w:rFonts w:ascii="Times New Roman" w:eastAsia="Times New Roman" w:hAnsi="Times New Roman" w:cs="Times New Roman"/>
            <w:shd w:val="clear" w:color="auto" w:fill="FFFFFF"/>
            <w:lang w:eastAsia="en-IN"/>
            <w:rPrChange w:id="920" w:author="Author" w:date="2019-10-15T09:29:00Z">
              <w:rPr>
                <w:rFonts w:ascii="Arial" w:eastAsia="Times New Roman" w:hAnsi="Arial" w:cs="Arial"/>
                <w:color w:val="222222"/>
                <w:sz w:val="24"/>
                <w:szCs w:val="24"/>
                <w:shd w:val="clear" w:color="auto" w:fill="FFFFFF"/>
                <w:lang w:eastAsia="en-IN"/>
              </w:rPr>
            </w:rPrChange>
          </w:rPr>
          <w:delText>in the company</w:delText>
        </w:r>
      </w:del>
      <w:del w:id="921" w:author="Author" w:date="2019-10-11T13:15:00Z">
        <w:r w:rsidRPr="00EB6572">
          <w:rPr>
            <w:rFonts w:ascii="Times New Roman" w:eastAsia="Times New Roman" w:hAnsi="Times New Roman" w:cs="Times New Roman"/>
            <w:shd w:val="clear" w:color="auto" w:fill="FFFFFF"/>
            <w:lang w:eastAsia="en-IN"/>
            <w:rPrChange w:id="922" w:author="Author" w:date="2019-10-15T09:29:00Z">
              <w:rPr>
                <w:rFonts w:ascii="Arial" w:eastAsia="Times New Roman" w:hAnsi="Arial" w:cs="Arial"/>
                <w:color w:val="222222"/>
                <w:sz w:val="24"/>
                <w:szCs w:val="24"/>
                <w:shd w:val="clear" w:color="auto" w:fill="FFFFFF"/>
                <w:lang w:eastAsia="en-IN"/>
              </w:rPr>
            </w:rPrChange>
          </w:rPr>
          <w:delText xml:space="preserve">. </w:delText>
        </w:r>
      </w:del>
      <w:ins w:id="923" w:author="Author" w:date="2019-10-01T11:17:00Z">
        <w:r w:rsidR="007940F7" w:rsidRPr="00EB6572">
          <w:rPr>
            <w:rFonts w:ascii="Times New Roman" w:eastAsia="Times New Roman" w:hAnsi="Times New Roman" w:cs="Times New Roman"/>
            <w:shd w:val="clear" w:color="auto" w:fill="FFFFFF"/>
            <w:lang w:eastAsia="en-IN"/>
            <w:rPrChange w:id="924" w:author="Author" w:date="2019-10-15T09:29:00Z">
              <w:rPr>
                <w:rFonts w:ascii="Times New Roman" w:eastAsia="Times New Roman" w:hAnsi="Times New Roman" w:cs="Times New Roman"/>
                <w:color w:val="222222"/>
                <w:shd w:val="clear" w:color="auto" w:fill="FFFFFF"/>
                <w:lang w:eastAsia="en-IN"/>
              </w:rPr>
            </w:rPrChange>
          </w:rPr>
          <w:t xml:space="preserve">During </w:t>
        </w:r>
      </w:ins>
      <w:del w:id="925" w:author="Author" w:date="2019-10-01T11:17:00Z">
        <w:r w:rsidRPr="00EB6572">
          <w:rPr>
            <w:rFonts w:ascii="Times New Roman" w:eastAsia="Times New Roman" w:hAnsi="Times New Roman" w:cs="Times New Roman"/>
            <w:shd w:val="clear" w:color="auto" w:fill="FFFFFF"/>
            <w:lang w:eastAsia="en-IN"/>
            <w:rPrChange w:id="926" w:author="Author" w:date="2019-10-15T09:29:00Z">
              <w:rPr>
                <w:rFonts w:ascii="Arial" w:eastAsia="Times New Roman" w:hAnsi="Arial" w:cs="Arial"/>
                <w:color w:val="222222"/>
                <w:sz w:val="24"/>
                <w:szCs w:val="24"/>
                <w:shd w:val="clear" w:color="auto" w:fill="FFFFFF"/>
                <w:lang w:eastAsia="en-IN"/>
              </w:rPr>
            </w:rPrChange>
          </w:rPr>
          <w:delText>I have decided to take up the job as this paves a way</w:delText>
        </w:r>
        <w:r w:rsidRPr="00EB6572">
          <w:rPr>
            <w:rFonts w:ascii="Times New Roman" w:eastAsia="Times New Roman" w:hAnsi="Times New Roman" w:cs="Times New Roman"/>
            <w:lang w:eastAsia="en-IN"/>
            <w:rPrChange w:id="927" w:author="Author" w:date="2019-10-15T09:29:00Z">
              <w:rPr>
                <w:rFonts w:ascii="Arial" w:eastAsia="Times New Roman" w:hAnsi="Arial" w:cs="Arial"/>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928" w:author="Author" w:date="2019-10-15T09:29:00Z">
              <w:rPr>
                <w:rFonts w:ascii="Arial" w:eastAsia="Times New Roman" w:hAnsi="Arial" w:cs="Arial"/>
                <w:color w:val="222222"/>
                <w:sz w:val="24"/>
                <w:szCs w:val="24"/>
                <w:shd w:val="clear" w:color="auto" w:fill="FFFFFF"/>
                <w:lang w:eastAsia="en-IN"/>
              </w:rPr>
            </w:rPrChange>
          </w:rPr>
          <w:delText xml:space="preserve">for me to apply my skills and knowledge in the field of work and also to gain an industrial exposure on work culture. In the </w:delText>
        </w:r>
      </w:del>
      <w:ins w:id="929" w:author="Author" w:date="2019-10-01T11:17:00Z">
        <w:r w:rsidR="007940F7" w:rsidRPr="00EB6572">
          <w:rPr>
            <w:rFonts w:ascii="Times New Roman" w:eastAsia="Times New Roman" w:hAnsi="Times New Roman" w:cs="Times New Roman"/>
            <w:shd w:val="clear" w:color="auto" w:fill="FFFFFF"/>
            <w:lang w:eastAsia="en-IN"/>
            <w:rPrChange w:id="930" w:author="Author" w:date="2019-10-15T09:29:00Z">
              <w:rPr>
                <w:rFonts w:ascii="Times New Roman" w:eastAsia="Times New Roman" w:hAnsi="Times New Roman" w:cs="Times New Roman"/>
                <w:color w:val="222222"/>
                <w:shd w:val="clear" w:color="auto" w:fill="FFFFFF"/>
                <w:lang w:eastAsia="en-IN"/>
              </w:rPr>
            </w:rPrChange>
          </w:rPr>
          <w:t>t</w:t>
        </w:r>
      </w:ins>
      <w:del w:id="931" w:author="Author" w:date="2019-10-01T11:17:00Z">
        <w:r w:rsidRPr="00EB6572">
          <w:rPr>
            <w:rFonts w:ascii="Times New Roman" w:eastAsia="Times New Roman" w:hAnsi="Times New Roman" w:cs="Times New Roman"/>
            <w:shd w:val="clear" w:color="auto" w:fill="FFFFFF"/>
            <w:lang w:eastAsia="en-IN"/>
            <w:rPrChange w:id="932" w:author="Author" w:date="2019-10-15T09:29:00Z">
              <w:rPr>
                <w:rFonts w:ascii="Arial" w:eastAsia="Times New Roman" w:hAnsi="Arial" w:cs="Arial"/>
                <w:color w:val="222222"/>
                <w:sz w:val="24"/>
                <w:szCs w:val="24"/>
                <w:shd w:val="clear" w:color="auto" w:fill="FFFFFF"/>
                <w:lang w:eastAsia="en-IN"/>
              </w:rPr>
            </w:rPrChange>
          </w:rPr>
          <w:delText>T</w:delText>
        </w:r>
      </w:del>
      <w:r w:rsidRPr="00EB6572">
        <w:rPr>
          <w:rFonts w:ascii="Times New Roman" w:eastAsia="Times New Roman" w:hAnsi="Times New Roman" w:cs="Times New Roman"/>
          <w:shd w:val="clear" w:color="auto" w:fill="FFFFFF"/>
          <w:lang w:eastAsia="en-IN"/>
          <w:rPrChange w:id="933" w:author="Author" w:date="2019-10-15T09:29:00Z">
            <w:rPr>
              <w:rFonts w:ascii="Arial" w:eastAsia="Times New Roman" w:hAnsi="Arial" w:cs="Arial"/>
              <w:color w:val="222222"/>
              <w:sz w:val="24"/>
              <w:szCs w:val="24"/>
              <w:shd w:val="clear" w:color="auto" w:fill="FFFFFF"/>
              <w:lang w:eastAsia="en-IN"/>
            </w:rPr>
          </w:rPrChange>
        </w:rPr>
        <w:t>raining</w:t>
      </w:r>
      <w:del w:id="934" w:author="Author" w:date="2019-10-01T11:17:00Z">
        <w:r w:rsidRPr="00EB6572">
          <w:rPr>
            <w:rFonts w:ascii="Times New Roman" w:eastAsia="Times New Roman" w:hAnsi="Times New Roman" w:cs="Times New Roman"/>
            <w:shd w:val="clear" w:color="auto" w:fill="FFFFFF"/>
            <w:lang w:eastAsia="en-IN"/>
            <w:rPrChange w:id="935" w:author="Author" w:date="2019-10-15T09:29:00Z">
              <w:rPr>
                <w:rFonts w:ascii="Arial" w:eastAsia="Times New Roman" w:hAnsi="Arial" w:cs="Arial"/>
                <w:color w:val="222222"/>
                <w:sz w:val="24"/>
                <w:szCs w:val="24"/>
                <w:shd w:val="clear" w:color="auto" w:fill="FFFFFF"/>
                <w:lang w:eastAsia="en-IN"/>
              </w:rPr>
            </w:rPrChange>
          </w:rPr>
          <w:delText xml:space="preserve"> Event conducted by Capgemini</w:delText>
        </w:r>
      </w:del>
      <w:r w:rsidRPr="00EB6572">
        <w:rPr>
          <w:rFonts w:ascii="Times New Roman" w:eastAsia="Times New Roman" w:hAnsi="Times New Roman" w:cs="Times New Roman"/>
          <w:shd w:val="clear" w:color="auto" w:fill="FFFFFF"/>
          <w:lang w:eastAsia="en-IN"/>
          <w:rPrChange w:id="936" w:author="Author" w:date="2019-10-15T09:29:00Z">
            <w:rPr>
              <w:rFonts w:ascii="Arial" w:eastAsia="Times New Roman" w:hAnsi="Arial" w:cs="Arial"/>
              <w:color w:val="222222"/>
              <w:sz w:val="24"/>
              <w:szCs w:val="24"/>
              <w:shd w:val="clear" w:color="auto" w:fill="FFFFFF"/>
              <w:lang w:eastAsia="en-IN"/>
            </w:rPr>
          </w:rPrChange>
        </w:rPr>
        <w:t xml:space="preserve">, I </w:t>
      </w:r>
      <w:del w:id="937" w:author="Author" w:date="2019-10-01T11:17:00Z">
        <w:r w:rsidRPr="00EB6572">
          <w:rPr>
            <w:rFonts w:ascii="Times New Roman" w:eastAsia="Times New Roman" w:hAnsi="Times New Roman" w:cs="Times New Roman"/>
            <w:shd w:val="clear" w:color="auto" w:fill="FFFFFF"/>
            <w:lang w:eastAsia="en-IN"/>
            <w:rPrChange w:id="938"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939" w:author="Author" w:date="2019-10-15T09:29:00Z">
            <w:rPr>
              <w:rFonts w:ascii="Arial" w:eastAsia="Times New Roman" w:hAnsi="Arial" w:cs="Arial"/>
              <w:color w:val="222222"/>
              <w:sz w:val="24"/>
              <w:szCs w:val="24"/>
              <w:shd w:val="clear" w:color="auto" w:fill="FFFFFF"/>
              <w:lang w:eastAsia="en-IN"/>
            </w:rPr>
          </w:rPrChange>
        </w:rPr>
        <w:t xml:space="preserve">learned </w:t>
      </w:r>
      <w:ins w:id="940" w:author="Author" w:date="2019-10-11T13:15:00Z">
        <w:r w:rsidR="0039704A" w:rsidRPr="00EB6572">
          <w:rPr>
            <w:rFonts w:ascii="Times New Roman" w:eastAsia="Times New Roman" w:hAnsi="Times New Roman" w:cs="Times New Roman"/>
            <w:shd w:val="clear" w:color="auto" w:fill="FFFFFF"/>
            <w:lang w:eastAsia="en-IN"/>
            <w:rPrChange w:id="941" w:author="Author" w:date="2019-10-15T09:29:00Z">
              <w:rPr>
                <w:rFonts w:ascii="Times New Roman" w:eastAsia="Times New Roman" w:hAnsi="Times New Roman" w:cs="Times New Roman"/>
                <w:color w:val="222222"/>
                <w:shd w:val="clear" w:color="auto" w:fill="FFFFFF"/>
                <w:lang w:eastAsia="en-IN"/>
              </w:rPr>
            </w:rPrChange>
          </w:rPr>
          <w:t xml:space="preserve">about </w:t>
        </w:r>
      </w:ins>
      <w:del w:id="942" w:author="Author" w:date="2019-10-11T13:15:00Z">
        <w:r w:rsidRPr="00EB6572">
          <w:rPr>
            <w:rFonts w:ascii="Times New Roman" w:eastAsia="Times New Roman" w:hAnsi="Times New Roman" w:cs="Times New Roman"/>
            <w:shd w:val="clear" w:color="auto" w:fill="FFFFFF"/>
            <w:lang w:eastAsia="en-IN"/>
            <w:rPrChange w:id="943" w:author="Author" w:date="2019-10-15T09:29:00Z">
              <w:rPr>
                <w:rFonts w:ascii="Arial" w:eastAsia="Times New Roman" w:hAnsi="Arial" w:cs="Arial"/>
                <w:color w:val="222222"/>
                <w:sz w:val="24"/>
                <w:szCs w:val="24"/>
                <w:shd w:val="clear" w:color="auto" w:fill="FFFFFF"/>
                <w:lang w:eastAsia="en-IN"/>
              </w:rPr>
            </w:rPrChange>
          </w:rPr>
          <w:delText xml:space="preserve">a wide range of new technologies like </w:delText>
        </w:r>
      </w:del>
      <w:r w:rsidRPr="00EB6572">
        <w:rPr>
          <w:rFonts w:ascii="Times New Roman" w:eastAsia="Times New Roman" w:hAnsi="Times New Roman" w:cs="Times New Roman"/>
          <w:shd w:val="clear" w:color="auto" w:fill="FFFFFF"/>
          <w:lang w:eastAsia="en-IN"/>
          <w:rPrChange w:id="944" w:author="Author" w:date="2019-10-15T09:29:00Z">
            <w:rPr>
              <w:rFonts w:ascii="Arial" w:eastAsia="Times New Roman" w:hAnsi="Arial" w:cs="Arial"/>
              <w:color w:val="222222"/>
              <w:sz w:val="24"/>
              <w:szCs w:val="24"/>
              <w:shd w:val="clear" w:color="auto" w:fill="FFFFFF"/>
              <w:lang w:eastAsia="en-IN"/>
            </w:rPr>
          </w:rPrChange>
        </w:rPr>
        <w:t xml:space="preserve">J2EE Web Application Development using Spring Framework, Angular JS and JSP with Hibernate, </w:t>
      </w:r>
      <w:ins w:id="945" w:author="Author" w:date="2019-10-01T11:17:00Z">
        <w:r w:rsidR="007940F7" w:rsidRPr="00EB6572">
          <w:rPr>
            <w:rFonts w:ascii="Times New Roman" w:eastAsia="Times New Roman" w:hAnsi="Times New Roman" w:cs="Times New Roman"/>
            <w:shd w:val="clear" w:color="auto" w:fill="FFFFFF"/>
            <w:lang w:eastAsia="en-IN"/>
            <w:rPrChange w:id="946" w:author="Author" w:date="2019-10-15T09:29:00Z">
              <w:rPr>
                <w:rFonts w:ascii="Times New Roman" w:eastAsia="Times New Roman" w:hAnsi="Times New Roman" w:cs="Times New Roman"/>
                <w:color w:val="222222"/>
                <w:shd w:val="clear" w:color="auto" w:fill="FFFFFF"/>
                <w:lang w:eastAsia="en-IN"/>
              </w:rPr>
            </w:rPrChange>
          </w:rPr>
          <w:t xml:space="preserve">and </w:t>
        </w:r>
      </w:ins>
      <w:r w:rsidRPr="00EB6572">
        <w:rPr>
          <w:rFonts w:ascii="Times New Roman" w:eastAsia="Times New Roman" w:hAnsi="Times New Roman" w:cs="Times New Roman"/>
          <w:shd w:val="clear" w:color="auto" w:fill="FFFFFF"/>
          <w:lang w:eastAsia="en-IN"/>
          <w:rPrChange w:id="947" w:author="Author" w:date="2019-10-15T09:29:00Z">
            <w:rPr>
              <w:rFonts w:ascii="Arial" w:eastAsia="Times New Roman" w:hAnsi="Arial" w:cs="Arial"/>
              <w:color w:val="222222"/>
              <w:sz w:val="24"/>
              <w:szCs w:val="24"/>
              <w:shd w:val="clear" w:color="auto" w:fill="FFFFFF"/>
              <w:lang w:eastAsia="en-IN"/>
            </w:rPr>
          </w:rPrChange>
        </w:rPr>
        <w:t>Web Services</w:t>
      </w:r>
      <w:del w:id="948" w:author="Author" w:date="2019-10-01T11:17:00Z">
        <w:r w:rsidRPr="00EB6572">
          <w:rPr>
            <w:rFonts w:ascii="Times New Roman" w:eastAsia="Times New Roman" w:hAnsi="Times New Roman" w:cs="Times New Roman"/>
            <w:shd w:val="clear" w:color="auto" w:fill="FFFFFF"/>
            <w:lang w:eastAsia="en-IN"/>
            <w:rPrChange w:id="949" w:author="Author" w:date="2019-10-15T09:29:00Z">
              <w:rPr>
                <w:rFonts w:ascii="Arial" w:eastAsia="Times New Roman" w:hAnsi="Arial" w:cs="Arial"/>
                <w:color w:val="222222"/>
                <w:sz w:val="24"/>
                <w:szCs w:val="24"/>
                <w:shd w:val="clear" w:color="auto" w:fill="FFFFFF"/>
                <w:lang w:eastAsia="en-IN"/>
              </w:rPr>
            </w:rPrChange>
          </w:rPr>
          <w:delText xml:space="preserve"> and started adhering to new work culture as this will help us when we actually join the organization</w:delText>
        </w:r>
      </w:del>
      <w:r w:rsidRPr="00EB6572">
        <w:rPr>
          <w:rFonts w:ascii="Times New Roman" w:eastAsia="Times New Roman" w:hAnsi="Times New Roman" w:cs="Times New Roman"/>
          <w:shd w:val="clear" w:color="auto" w:fill="FFFFFF"/>
          <w:lang w:eastAsia="en-IN"/>
          <w:rPrChange w:id="950" w:author="Author" w:date="2019-10-15T09:29:00Z">
            <w:rPr>
              <w:rFonts w:ascii="Arial" w:eastAsia="Times New Roman" w:hAnsi="Arial" w:cs="Arial"/>
              <w:color w:val="222222"/>
              <w:sz w:val="24"/>
              <w:szCs w:val="24"/>
              <w:shd w:val="clear" w:color="auto" w:fill="FFFFFF"/>
              <w:lang w:eastAsia="en-IN"/>
            </w:rPr>
          </w:rPrChange>
        </w:rPr>
        <w:t xml:space="preserve">. </w:t>
      </w:r>
      <w:ins w:id="951" w:author="Author" w:date="2019-10-01T11:18:00Z">
        <w:r w:rsidR="007940F7" w:rsidRPr="00EB6572">
          <w:rPr>
            <w:rFonts w:ascii="Times New Roman" w:eastAsia="Times New Roman" w:hAnsi="Times New Roman" w:cs="Times New Roman"/>
            <w:shd w:val="clear" w:color="auto" w:fill="FFFFFF"/>
            <w:lang w:eastAsia="en-IN"/>
            <w:rPrChange w:id="952" w:author="Author" w:date="2019-10-15T09:29:00Z">
              <w:rPr>
                <w:rFonts w:ascii="Times New Roman" w:eastAsia="Times New Roman" w:hAnsi="Times New Roman" w:cs="Times New Roman"/>
                <w:color w:val="222222"/>
                <w:shd w:val="clear" w:color="auto" w:fill="FFFFFF"/>
                <w:lang w:eastAsia="en-IN"/>
              </w:rPr>
            </w:rPrChange>
          </w:rPr>
          <w:t xml:space="preserve">Being </w:t>
        </w:r>
      </w:ins>
      <w:del w:id="953" w:author="Author" w:date="2019-10-01T11:18:00Z">
        <w:r w:rsidRPr="00EB6572">
          <w:rPr>
            <w:rFonts w:ascii="Times New Roman" w:eastAsia="Times New Roman" w:hAnsi="Times New Roman" w:cs="Times New Roman"/>
            <w:shd w:val="clear" w:color="auto" w:fill="FFFFFF"/>
            <w:lang w:eastAsia="en-IN"/>
            <w:rPrChange w:id="954" w:author="Author" w:date="2019-10-15T09:29:00Z">
              <w:rPr>
                <w:rFonts w:ascii="Arial" w:eastAsia="Times New Roman" w:hAnsi="Arial" w:cs="Arial"/>
                <w:color w:val="222222"/>
                <w:sz w:val="24"/>
                <w:szCs w:val="24"/>
                <w:shd w:val="clear" w:color="auto" w:fill="FFFFFF"/>
                <w:lang w:eastAsia="en-IN"/>
              </w:rPr>
            </w:rPrChange>
          </w:rPr>
          <w:delText xml:space="preserve">I was </w:delText>
        </w:r>
      </w:del>
      <w:r w:rsidRPr="00EB6572">
        <w:rPr>
          <w:rFonts w:ascii="Times New Roman" w:eastAsia="Times New Roman" w:hAnsi="Times New Roman" w:cs="Times New Roman"/>
          <w:shd w:val="clear" w:color="auto" w:fill="FFFFFF"/>
          <w:lang w:eastAsia="en-IN"/>
          <w:rPrChange w:id="955" w:author="Author" w:date="2019-10-15T09:29:00Z">
            <w:rPr>
              <w:rFonts w:ascii="Arial" w:eastAsia="Times New Roman" w:hAnsi="Arial" w:cs="Arial"/>
              <w:color w:val="222222"/>
              <w:sz w:val="24"/>
              <w:szCs w:val="24"/>
              <w:shd w:val="clear" w:color="auto" w:fill="FFFFFF"/>
              <w:lang w:eastAsia="en-IN"/>
            </w:rPr>
          </w:rPrChange>
        </w:rPr>
        <w:t>proactive</w:t>
      </w:r>
      <w:ins w:id="956" w:author="Author" w:date="2019-10-01T11:18:00Z">
        <w:r w:rsidR="007940F7" w:rsidRPr="00EB6572">
          <w:rPr>
            <w:rFonts w:ascii="Times New Roman" w:eastAsia="Times New Roman" w:hAnsi="Times New Roman" w:cs="Times New Roman"/>
            <w:shd w:val="clear" w:color="auto" w:fill="FFFFFF"/>
            <w:lang w:eastAsia="en-IN"/>
            <w:rPrChange w:id="957" w:author="Author" w:date="2019-10-15T09:29:00Z">
              <w:rPr>
                <w:rFonts w:ascii="Times New Roman" w:eastAsia="Times New Roman" w:hAnsi="Times New Roman" w:cs="Times New Roman"/>
                <w:color w:val="222222"/>
                <w:shd w:val="clear" w:color="auto" w:fill="FFFFFF"/>
                <w:lang w:eastAsia="en-IN"/>
              </w:rPr>
            </w:rPrChange>
          </w:rPr>
          <w:t xml:space="preserve">, I </w:t>
        </w:r>
      </w:ins>
      <w:del w:id="958" w:author="Author" w:date="2019-10-01T11:18:00Z">
        <w:r w:rsidRPr="00EB6572">
          <w:rPr>
            <w:rFonts w:ascii="Times New Roman" w:eastAsia="Times New Roman" w:hAnsi="Times New Roman" w:cs="Times New Roman"/>
            <w:shd w:val="clear" w:color="auto" w:fill="FFFFFF"/>
            <w:lang w:eastAsia="en-IN"/>
            <w:rPrChange w:id="959" w:author="Author" w:date="2019-10-15T09:29:00Z">
              <w:rPr>
                <w:rFonts w:ascii="Arial" w:eastAsia="Times New Roman" w:hAnsi="Arial" w:cs="Arial"/>
                <w:color w:val="222222"/>
                <w:sz w:val="24"/>
                <w:szCs w:val="24"/>
                <w:shd w:val="clear" w:color="auto" w:fill="FFFFFF"/>
                <w:lang w:eastAsia="en-IN"/>
              </w:rPr>
            </w:rPrChange>
          </w:rPr>
          <w:lastRenderedPageBreak/>
          <w:delText xml:space="preserve"> in class and </w:delText>
        </w:r>
      </w:del>
      <w:r w:rsidRPr="00EB6572">
        <w:rPr>
          <w:rFonts w:ascii="Times New Roman" w:eastAsia="Times New Roman" w:hAnsi="Times New Roman" w:cs="Times New Roman"/>
          <w:shd w:val="clear" w:color="auto" w:fill="FFFFFF"/>
          <w:lang w:eastAsia="en-IN"/>
          <w:rPrChange w:id="960" w:author="Author" w:date="2019-10-15T09:29:00Z">
            <w:rPr>
              <w:rFonts w:ascii="Arial" w:eastAsia="Times New Roman" w:hAnsi="Arial" w:cs="Arial"/>
              <w:color w:val="222222"/>
              <w:sz w:val="24"/>
              <w:szCs w:val="24"/>
              <w:shd w:val="clear" w:color="auto" w:fill="FFFFFF"/>
              <w:lang w:eastAsia="en-IN"/>
            </w:rPr>
          </w:rPrChange>
        </w:rPr>
        <w:t>developed a project</w:t>
      </w:r>
      <w:ins w:id="961" w:author="Author" w:date="2019-10-11T13:16:00Z">
        <w:r w:rsidR="0039704A" w:rsidRPr="00EB6572">
          <w:rPr>
            <w:rFonts w:ascii="Times New Roman" w:eastAsia="Times New Roman" w:hAnsi="Times New Roman" w:cs="Times New Roman"/>
            <w:shd w:val="clear" w:color="auto" w:fill="FFFFFF"/>
            <w:lang w:eastAsia="en-IN"/>
            <w:rPrChange w:id="962" w:author="Author" w:date="2019-10-15T09:29:00Z">
              <w:rPr>
                <w:rFonts w:ascii="Times New Roman" w:eastAsia="Times New Roman" w:hAnsi="Times New Roman" w:cs="Times New Roman"/>
                <w:color w:val="222222"/>
                <w:shd w:val="clear" w:color="auto" w:fill="FFFFFF"/>
                <w:lang w:eastAsia="en-IN"/>
              </w:rPr>
            </w:rPrChange>
          </w:rPr>
          <w:t>,</w:t>
        </w:r>
      </w:ins>
      <w:ins w:id="963" w:author="Author" w:date="2019-10-15T09:18:00Z">
        <w:r w:rsidR="0018530A" w:rsidRPr="00EB6572">
          <w:rPr>
            <w:rFonts w:ascii="Times New Roman" w:eastAsia="Times New Roman" w:hAnsi="Times New Roman" w:cs="Times New Roman"/>
            <w:shd w:val="clear" w:color="auto" w:fill="FFFFFF"/>
            <w:lang w:eastAsia="en-IN"/>
            <w:rPrChange w:id="964" w:author="Author" w:date="2019-10-15T09:29:00Z">
              <w:rPr>
                <w:rFonts w:ascii="Times New Roman" w:eastAsia="Times New Roman" w:hAnsi="Times New Roman" w:cs="Times New Roman"/>
                <w:color w:val="222222"/>
                <w:shd w:val="clear" w:color="auto" w:fill="FFFFFF"/>
                <w:lang w:eastAsia="en-IN"/>
              </w:rPr>
            </w:rPrChange>
          </w:rPr>
          <w:t xml:space="preserve"> </w:t>
        </w:r>
      </w:ins>
      <w:del w:id="965" w:author="Author" w:date="2019-10-11T13:15:00Z">
        <w:r w:rsidRPr="00EB6572">
          <w:rPr>
            <w:rFonts w:ascii="Times New Roman" w:eastAsia="Times New Roman" w:hAnsi="Times New Roman" w:cs="Times New Roman"/>
            <w:shd w:val="clear" w:color="auto" w:fill="FFFFFF"/>
            <w:lang w:eastAsia="en-IN"/>
            <w:rPrChange w:id="966" w:author="Author" w:date="2019-10-15T09:29:00Z">
              <w:rPr>
                <w:rFonts w:ascii="Arial" w:eastAsia="Times New Roman" w:hAnsi="Arial" w:cs="Arial"/>
                <w:color w:val="222222"/>
                <w:sz w:val="24"/>
                <w:szCs w:val="24"/>
                <w:shd w:val="clear" w:color="auto" w:fill="FFFFFF"/>
                <w:lang w:eastAsia="en-IN"/>
              </w:rPr>
            </w:rPrChange>
          </w:rPr>
          <w:delText xml:space="preserve">named </w:delText>
        </w:r>
      </w:del>
      <w:ins w:id="967" w:author="Author" w:date="2019-10-11T13:15:00Z">
        <w:r w:rsidR="0039704A" w:rsidRPr="00EB6572">
          <w:rPr>
            <w:rFonts w:ascii="Times New Roman" w:eastAsia="Times New Roman" w:hAnsi="Times New Roman" w:cs="Times New Roman"/>
            <w:shd w:val="clear" w:color="auto" w:fill="FFFFFF"/>
            <w:lang w:eastAsia="en-IN"/>
            <w:rPrChange w:id="968" w:author="Author" w:date="2019-10-15T09:29:00Z">
              <w:rPr>
                <w:rFonts w:ascii="Times New Roman" w:eastAsia="Times New Roman" w:hAnsi="Times New Roman" w:cs="Times New Roman"/>
                <w:color w:val="222222"/>
                <w:shd w:val="clear" w:color="auto" w:fill="FFFFFF"/>
                <w:lang w:eastAsia="en-IN"/>
              </w:rPr>
            </w:rPrChange>
          </w:rPr>
          <w:t>‘</w:t>
        </w:r>
      </w:ins>
      <w:r w:rsidRPr="00EB6572">
        <w:rPr>
          <w:rFonts w:ascii="Times New Roman" w:eastAsia="Times New Roman" w:hAnsi="Times New Roman" w:cs="Times New Roman"/>
          <w:shd w:val="clear" w:color="auto" w:fill="FFFFFF"/>
          <w:lang w:eastAsia="en-IN"/>
          <w:rPrChange w:id="969" w:author="Author" w:date="2019-10-15T09:29:00Z">
            <w:rPr>
              <w:rFonts w:ascii="Arial" w:eastAsia="Times New Roman" w:hAnsi="Arial" w:cs="Arial"/>
              <w:color w:val="222222"/>
              <w:sz w:val="24"/>
              <w:szCs w:val="24"/>
              <w:shd w:val="clear" w:color="auto" w:fill="FFFFFF"/>
              <w:lang w:eastAsia="en-IN"/>
            </w:rPr>
          </w:rPrChange>
        </w:rPr>
        <w:t>Bank Management</w:t>
      </w:r>
      <w:ins w:id="970" w:author="Author" w:date="2019-10-11T13:15:00Z">
        <w:r w:rsidR="0039704A" w:rsidRPr="00EB6572">
          <w:rPr>
            <w:rFonts w:ascii="Times New Roman" w:eastAsia="Times New Roman" w:hAnsi="Times New Roman" w:cs="Times New Roman"/>
            <w:shd w:val="clear" w:color="auto" w:fill="FFFFFF"/>
            <w:lang w:eastAsia="en-IN"/>
            <w:rPrChange w:id="971" w:author="Author" w:date="2019-10-15T09:29:00Z">
              <w:rPr>
                <w:rFonts w:ascii="Times New Roman" w:eastAsia="Times New Roman" w:hAnsi="Times New Roman" w:cs="Times New Roman"/>
                <w:color w:val="222222"/>
                <w:shd w:val="clear" w:color="auto" w:fill="FFFFFF"/>
                <w:lang w:eastAsia="en-IN"/>
              </w:rPr>
            </w:rPrChange>
          </w:rPr>
          <w:t>,’</w:t>
        </w:r>
      </w:ins>
      <w:ins w:id="972" w:author="Author" w:date="2019-10-15T09:18:00Z">
        <w:r w:rsidR="0018530A" w:rsidRPr="00EB6572">
          <w:rPr>
            <w:rFonts w:ascii="Times New Roman" w:eastAsia="Times New Roman" w:hAnsi="Times New Roman" w:cs="Times New Roman"/>
            <w:shd w:val="clear" w:color="auto" w:fill="FFFFFF"/>
            <w:lang w:eastAsia="en-IN"/>
            <w:rPrChange w:id="973" w:author="Author" w:date="2019-10-15T09:29:00Z">
              <w:rPr>
                <w:rFonts w:ascii="Times New Roman" w:eastAsia="Times New Roman" w:hAnsi="Times New Roman" w:cs="Times New Roman"/>
                <w:color w:val="222222"/>
                <w:shd w:val="clear" w:color="auto" w:fill="FFFFFF"/>
                <w:lang w:eastAsia="en-IN"/>
              </w:rPr>
            </w:rPrChange>
          </w:rPr>
          <w:t xml:space="preserve"> </w:t>
        </w:r>
      </w:ins>
      <w:del w:id="974" w:author="Author" w:date="2019-10-15T09:18:00Z">
        <w:r w:rsidRPr="00EB6572" w:rsidDel="0018530A">
          <w:rPr>
            <w:rFonts w:ascii="Times New Roman" w:eastAsia="Times New Roman" w:hAnsi="Times New Roman" w:cs="Times New Roman"/>
            <w:lang w:eastAsia="en-IN"/>
            <w:rPrChange w:id="975"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976" w:author="Author" w:date="2019-10-15T09:29:00Z">
            <w:rPr>
              <w:rFonts w:ascii="Arial" w:eastAsia="Times New Roman" w:hAnsi="Arial" w:cs="Arial"/>
              <w:color w:val="222222"/>
              <w:sz w:val="24"/>
              <w:szCs w:val="24"/>
              <w:shd w:val="clear" w:color="auto" w:fill="FFFFFF"/>
              <w:lang w:eastAsia="en-IN"/>
            </w:rPr>
          </w:rPrChange>
        </w:rPr>
        <w:t>using Spring Framework</w:t>
      </w:r>
      <w:ins w:id="977" w:author="Author" w:date="2019-10-01T11:18:00Z">
        <w:r w:rsidR="007940F7" w:rsidRPr="00EB6572">
          <w:rPr>
            <w:rFonts w:ascii="Times New Roman" w:eastAsia="Times New Roman" w:hAnsi="Times New Roman" w:cs="Times New Roman"/>
            <w:shd w:val="clear" w:color="auto" w:fill="FFFFFF"/>
            <w:lang w:eastAsia="en-IN"/>
            <w:rPrChange w:id="978" w:author="Author" w:date="2019-10-15T09:29:00Z">
              <w:rPr>
                <w:rFonts w:ascii="Times New Roman" w:eastAsia="Times New Roman" w:hAnsi="Times New Roman" w:cs="Times New Roman"/>
                <w:color w:val="222222"/>
                <w:shd w:val="clear" w:color="auto" w:fill="FFFFFF"/>
                <w:lang w:eastAsia="en-IN"/>
              </w:rPr>
            </w:rPrChange>
          </w:rPr>
          <w:t xml:space="preserve"> that </w:t>
        </w:r>
      </w:ins>
      <w:del w:id="979" w:author="Author" w:date="2019-10-01T11:18:00Z">
        <w:r w:rsidRPr="00EB6572">
          <w:rPr>
            <w:rFonts w:ascii="Times New Roman" w:eastAsia="Times New Roman" w:hAnsi="Times New Roman" w:cs="Times New Roman"/>
            <w:shd w:val="clear" w:color="auto" w:fill="FFFFFF"/>
            <w:lang w:eastAsia="en-IN"/>
            <w:rPrChange w:id="980" w:author="Author" w:date="2019-10-15T09:29:00Z">
              <w:rPr>
                <w:rFonts w:ascii="Arial" w:eastAsia="Times New Roman" w:hAnsi="Arial" w:cs="Arial"/>
                <w:color w:val="222222"/>
                <w:sz w:val="24"/>
                <w:szCs w:val="24"/>
                <w:shd w:val="clear" w:color="auto" w:fill="FFFFFF"/>
                <w:lang w:eastAsia="en-IN"/>
              </w:rPr>
            </w:rPrChange>
          </w:rPr>
          <w:delText xml:space="preserve">. This </w:delText>
        </w:r>
      </w:del>
      <w:r w:rsidRPr="00EB6572">
        <w:rPr>
          <w:rFonts w:ascii="Times New Roman" w:eastAsia="Times New Roman" w:hAnsi="Times New Roman" w:cs="Times New Roman"/>
          <w:shd w:val="clear" w:color="auto" w:fill="FFFFFF"/>
          <w:lang w:eastAsia="en-IN"/>
          <w:rPrChange w:id="981" w:author="Author" w:date="2019-10-15T09:29:00Z">
            <w:rPr>
              <w:rFonts w:ascii="Arial" w:eastAsia="Times New Roman" w:hAnsi="Arial" w:cs="Arial"/>
              <w:color w:val="222222"/>
              <w:sz w:val="24"/>
              <w:szCs w:val="24"/>
              <w:shd w:val="clear" w:color="auto" w:fill="FFFFFF"/>
              <w:lang w:eastAsia="en-IN"/>
            </w:rPr>
          </w:rPrChange>
        </w:rPr>
        <w:t>earned me a Certificate of Appreciation</w:t>
      </w:r>
      <w:ins w:id="982" w:author="Author" w:date="2019-10-01T11:18:00Z">
        <w:r w:rsidR="007940F7" w:rsidRPr="00EB6572">
          <w:rPr>
            <w:rFonts w:ascii="Times New Roman" w:eastAsia="Times New Roman" w:hAnsi="Times New Roman" w:cs="Times New Roman"/>
            <w:shd w:val="clear" w:color="auto" w:fill="FFFFFF"/>
            <w:lang w:eastAsia="en-IN"/>
            <w:rPrChange w:id="983" w:author="Author" w:date="2019-10-15T09:29:00Z">
              <w:rPr>
                <w:rFonts w:ascii="Times New Roman" w:eastAsia="Times New Roman" w:hAnsi="Times New Roman" w:cs="Times New Roman"/>
                <w:color w:val="222222"/>
                <w:shd w:val="clear" w:color="auto" w:fill="FFFFFF"/>
                <w:lang w:eastAsia="en-IN"/>
              </w:rPr>
            </w:rPrChange>
          </w:rPr>
          <w:t xml:space="preserve">. I </w:t>
        </w:r>
      </w:ins>
      <w:del w:id="984" w:author="Author" w:date="2019-10-01T11:18:00Z">
        <w:r w:rsidRPr="00EB6572">
          <w:rPr>
            <w:rFonts w:ascii="Times New Roman" w:eastAsia="Times New Roman" w:hAnsi="Times New Roman" w:cs="Times New Roman"/>
            <w:shd w:val="clear" w:color="auto" w:fill="FFFFFF"/>
            <w:lang w:eastAsia="en-IN"/>
            <w:rPrChange w:id="985" w:author="Author" w:date="2019-10-15T09:29:00Z">
              <w:rPr>
                <w:rFonts w:ascii="Arial" w:eastAsia="Times New Roman" w:hAnsi="Arial" w:cs="Arial"/>
                <w:color w:val="222222"/>
                <w:sz w:val="24"/>
                <w:szCs w:val="24"/>
                <w:shd w:val="clear" w:color="auto" w:fill="FFFFFF"/>
                <w:lang w:eastAsia="en-IN"/>
              </w:rPr>
            </w:rPrChange>
          </w:rPr>
          <w:delText xml:space="preserve"> for Capgemini for my meritorious performance in Entry Level Training Program </w:delText>
        </w:r>
      </w:del>
      <w:r w:rsidRPr="00EB6572">
        <w:rPr>
          <w:rFonts w:ascii="Times New Roman" w:eastAsia="Times New Roman" w:hAnsi="Times New Roman" w:cs="Times New Roman"/>
          <w:shd w:val="clear" w:color="auto" w:fill="FFFFFF"/>
          <w:lang w:eastAsia="en-IN"/>
          <w:rPrChange w:id="986" w:author="Author" w:date="2019-10-15T09:29:00Z">
            <w:rPr>
              <w:rFonts w:ascii="Arial" w:eastAsia="Times New Roman" w:hAnsi="Arial" w:cs="Arial"/>
              <w:color w:val="222222"/>
              <w:sz w:val="24"/>
              <w:szCs w:val="24"/>
              <w:shd w:val="clear" w:color="auto" w:fill="FFFFFF"/>
              <w:lang w:eastAsia="en-IN"/>
            </w:rPr>
          </w:rPrChange>
        </w:rPr>
        <w:t>achiev</w:t>
      </w:r>
      <w:ins w:id="987" w:author="Author" w:date="2019-10-01T11:18:00Z">
        <w:r w:rsidR="007940F7" w:rsidRPr="00EB6572">
          <w:rPr>
            <w:rFonts w:ascii="Times New Roman" w:eastAsia="Times New Roman" w:hAnsi="Times New Roman" w:cs="Times New Roman"/>
            <w:shd w:val="clear" w:color="auto" w:fill="FFFFFF"/>
            <w:lang w:eastAsia="en-IN"/>
            <w:rPrChange w:id="988" w:author="Author" w:date="2019-10-15T09:29:00Z">
              <w:rPr>
                <w:rFonts w:ascii="Times New Roman" w:eastAsia="Times New Roman" w:hAnsi="Times New Roman" w:cs="Times New Roman"/>
                <w:color w:val="222222"/>
                <w:shd w:val="clear" w:color="auto" w:fill="FFFFFF"/>
                <w:lang w:eastAsia="en-IN"/>
              </w:rPr>
            </w:rPrChange>
          </w:rPr>
          <w:t xml:space="preserve">ed </w:t>
        </w:r>
      </w:ins>
      <w:del w:id="989" w:author="Author" w:date="2019-10-01T11:18:00Z">
        <w:r w:rsidRPr="00EB6572">
          <w:rPr>
            <w:rFonts w:ascii="Times New Roman" w:eastAsia="Times New Roman" w:hAnsi="Times New Roman" w:cs="Times New Roman"/>
            <w:shd w:val="clear" w:color="auto" w:fill="FFFFFF"/>
            <w:lang w:eastAsia="en-IN"/>
            <w:rPrChange w:id="990" w:author="Author" w:date="2019-10-15T09:29:00Z">
              <w:rPr>
                <w:rFonts w:ascii="Arial" w:eastAsia="Times New Roman" w:hAnsi="Arial" w:cs="Arial"/>
                <w:color w:val="222222"/>
                <w:sz w:val="24"/>
                <w:szCs w:val="24"/>
                <w:shd w:val="clear" w:color="auto" w:fill="FFFFFF"/>
                <w:lang w:eastAsia="en-IN"/>
              </w:rPr>
            </w:rPrChange>
          </w:rPr>
          <w:delText xml:space="preserve">ing </w:delText>
        </w:r>
      </w:del>
      <w:r w:rsidRPr="00EB6572">
        <w:rPr>
          <w:rFonts w:ascii="Times New Roman" w:eastAsia="Times New Roman" w:hAnsi="Times New Roman" w:cs="Times New Roman"/>
          <w:shd w:val="clear" w:color="auto" w:fill="FFFFFF"/>
          <w:lang w:eastAsia="en-IN"/>
          <w:rPrChange w:id="991" w:author="Author" w:date="2019-10-15T09:29:00Z">
            <w:rPr>
              <w:rFonts w:ascii="Arial" w:eastAsia="Times New Roman" w:hAnsi="Arial" w:cs="Arial"/>
              <w:color w:val="222222"/>
              <w:sz w:val="24"/>
              <w:szCs w:val="24"/>
              <w:shd w:val="clear" w:color="auto" w:fill="FFFFFF"/>
              <w:lang w:eastAsia="en-IN"/>
            </w:rPr>
          </w:rPrChange>
        </w:rPr>
        <w:t xml:space="preserve">the third position among a batch of </w:t>
      </w:r>
      <w:del w:id="992" w:author="Author" w:date="2019-10-01T11:18:00Z">
        <w:r w:rsidRPr="00EB6572">
          <w:rPr>
            <w:rFonts w:ascii="Times New Roman" w:eastAsia="Times New Roman" w:hAnsi="Times New Roman" w:cs="Times New Roman"/>
            <w:shd w:val="clear" w:color="auto" w:fill="FFFFFF"/>
            <w:lang w:eastAsia="en-IN"/>
            <w:rPrChange w:id="993" w:author="Author" w:date="2019-10-15T09:29:00Z">
              <w:rPr>
                <w:rFonts w:ascii="Arial" w:eastAsia="Times New Roman" w:hAnsi="Arial" w:cs="Arial"/>
                <w:color w:val="222222"/>
                <w:sz w:val="24"/>
                <w:szCs w:val="24"/>
                <w:shd w:val="clear" w:color="auto" w:fill="FFFFFF"/>
                <w:lang w:eastAsia="en-IN"/>
              </w:rPr>
            </w:rPrChange>
          </w:rPr>
          <w:delText xml:space="preserve">fifty </w:delText>
        </w:r>
      </w:del>
      <w:ins w:id="994" w:author="Author" w:date="2019-10-01T11:18:00Z">
        <w:r w:rsidR="007940F7" w:rsidRPr="00EB6572">
          <w:rPr>
            <w:rFonts w:ascii="Times New Roman" w:eastAsia="Times New Roman" w:hAnsi="Times New Roman" w:cs="Times New Roman"/>
            <w:shd w:val="clear" w:color="auto" w:fill="FFFFFF"/>
            <w:lang w:eastAsia="en-IN"/>
            <w:rPrChange w:id="995" w:author="Author" w:date="2019-10-15T09:29:00Z">
              <w:rPr>
                <w:rFonts w:ascii="Times New Roman" w:eastAsia="Times New Roman" w:hAnsi="Times New Roman" w:cs="Times New Roman"/>
                <w:color w:val="222222"/>
                <w:shd w:val="clear" w:color="auto" w:fill="FFFFFF"/>
                <w:lang w:eastAsia="en-IN"/>
              </w:rPr>
            </w:rPrChange>
          </w:rPr>
          <w:t xml:space="preserve">50 </w:t>
        </w:r>
      </w:ins>
      <w:r w:rsidRPr="00EB6572">
        <w:rPr>
          <w:rFonts w:ascii="Times New Roman" w:eastAsia="Times New Roman" w:hAnsi="Times New Roman" w:cs="Times New Roman"/>
          <w:shd w:val="clear" w:color="auto" w:fill="FFFFFF"/>
          <w:lang w:eastAsia="en-IN"/>
          <w:rPrChange w:id="996" w:author="Author" w:date="2019-10-15T09:29:00Z">
            <w:rPr>
              <w:rFonts w:ascii="Arial" w:eastAsia="Times New Roman" w:hAnsi="Arial" w:cs="Arial"/>
              <w:color w:val="222222"/>
              <w:sz w:val="24"/>
              <w:szCs w:val="24"/>
              <w:shd w:val="clear" w:color="auto" w:fill="FFFFFF"/>
              <w:lang w:eastAsia="en-IN"/>
            </w:rPr>
          </w:rPrChange>
        </w:rPr>
        <w:t>trainees</w:t>
      </w:r>
      <w:ins w:id="997" w:author="Author" w:date="2019-10-01T11:18:00Z">
        <w:r w:rsidR="007940F7" w:rsidRPr="00EB6572">
          <w:rPr>
            <w:rFonts w:ascii="Times New Roman" w:eastAsia="Times New Roman" w:hAnsi="Times New Roman" w:cs="Times New Roman"/>
            <w:shd w:val="clear" w:color="auto" w:fill="FFFFFF"/>
            <w:lang w:eastAsia="en-IN"/>
            <w:rPrChange w:id="998" w:author="Author" w:date="2019-10-15T09:29:00Z">
              <w:rPr>
                <w:rFonts w:ascii="Times New Roman" w:eastAsia="Times New Roman" w:hAnsi="Times New Roman" w:cs="Times New Roman"/>
                <w:color w:val="222222"/>
                <w:shd w:val="clear" w:color="auto" w:fill="FFFFFF"/>
                <w:lang w:eastAsia="en-IN"/>
              </w:rPr>
            </w:rPrChange>
          </w:rPr>
          <w:t xml:space="preserve"> and was </w:t>
        </w:r>
      </w:ins>
      <w:del w:id="999" w:author="Author" w:date="2019-10-01T11:18:00Z">
        <w:r w:rsidRPr="00EB6572">
          <w:rPr>
            <w:rFonts w:ascii="Times New Roman" w:eastAsia="Times New Roman" w:hAnsi="Times New Roman" w:cs="Times New Roman"/>
            <w:shd w:val="clear" w:color="auto" w:fill="FFFFFF"/>
            <w:lang w:eastAsia="en-IN"/>
            <w:rPrChange w:id="1000" w:author="Author" w:date="2019-10-15T09:29:00Z">
              <w:rPr>
                <w:rFonts w:ascii="Arial" w:eastAsia="Times New Roman" w:hAnsi="Arial" w:cs="Arial"/>
                <w:color w:val="222222"/>
                <w:sz w:val="24"/>
                <w:szCs w:val="24"/>
                <w:shd w:val="clear" w:color="auto" w:fill="FFFFFF"/>
                <w:lang w:eastAsia="en-IN"/>
              </w:rPr>
            </w:rPrChange>
          </w:rPr>
          <w:delText xml:space="preserve">. I got </w:delText>
        </w:r>
      </w:del>
      <w:r w:rsidRPr="00EB6572">
        <w:rPr>
          <w:rFonts w:ascii="Times New Roman" w:eastAsia="Times New Roman" w:hAnsi="Times New Roman" w:cs="Times New Roman"/>
          <w:shd w:val="clear" w:color="auto" w:fill="FFFFFF"/>
          <w:lang w:eastAsia="en-IN"/>
          <w:rPrChange w:id="1001" w:author="Author" w:date="2019-10-15T09:29:00Z">
            <w:rPr>
              <w:rFonts w:ascii="Arial" w:eastAsia="Times New Roman" w:hAnsi="Arial" w:cs="Arial"/>
              <w:color w:val="222222"/>
              <w:sz w:val="24"/>
              <w:szCs w:val="24"/>
              <w:shd w:val="clear" w:color="auto" w:fill="FFFFFF"/>
              <w:lang w:eastAsia="en-IN"/>
            </w:rPr>
          </w:rPrChange>
        </w:rPr>
        <w:t>placed in</w:t>
      </w:r>
      <w:del w:id="1002" w:author="Author" w:date="2019-10-01T11:18:00Z">
        <w:r w:rsidRPr="00EB6572">
          <w:rPr>
            <w:rFonts w:ascii="Times New Roman" w:eastAsia="Times New Roman" w:hAnsi="Times New Roman" w:cs="Times New Roman"/>
            <w:shd w:val="clear" w:color="auto" w:fill="FFFFFF"/>
            <w:lang w:eastAsia="en-IN"/>
            <w:rPrChange w:id="1003" w:author="Author" w:date="2019-10-15T09:29:00Z">
              <w:rPr>
                <w:rFonts w:ascii="Arial" w:eastAsia="Times New Roman" w:hAnsi="Arial" w:cs="Arial"/>
                <w:color w:val="222222"/>
                <w:sz w:val="24"/>
                <w:szCs w:val="24"/>
                <w:shd w:val="clear" w:color="auto" w:fill="FFFFFF"/>
                <w:lang w:eastAsia="en-IN"/>
              </w:rPr>
            </w:rPrChange>
          </w:rPr>
          <w:delText>to</w:delText>
        </w:r>
      </w:del>
      <w:r w:rsidRPr="00EB6572">
        <w:rPr>
          <w:rFonts w:ascii="Times New Roman" w:eastAsia="Times New Roman" w:hAnsi="Times New Roman" w:cs="Times New Roman"/>
          <w:shd w:val="clear" w:color="auto" w:fill="FFFFFF"/>
          <w:lang w:eastAsia="en-IN"/>
          <w:rPrChange w:id="1004" w:author="Author" w:date="2019-10-15T09:29:00Z">
            <w:rPr>
              <w:rFonts w:ascii="Arial" w:eastAsia="Times New Roman" w:hAnsi="Arial" w:cs="Arial"/>
              <w:color w:val="222222"/>
              <w:sz w:val="24"/>
              <w:szCs w:val="24"/>
              <w:shd w:val="clear" w:color="auto" w:fill="FFFFFF"/>
              <w:lang w:eastAsia="en-IN"/>
            </w:rPr>
          </w:rPrChange>
        </w:rPr>
        <w:t xml:space="preserve"> a project related to webMethods in the field of Cloud Computing and Integration. </w:t>
      </w:r>
      <w:del w:id="1005" w:author="Author" w:date="2019-10-01T11:19:00Z">
        <w:r w:rsidRPr="00EB6572">
          <w:rPr>
            <w:rFonts w:ascii="Times New Roman" w:eastAsia="Times New Roman" w:hAnsi="Times New Roman" w:cs="Times New Roman"/>
            <w:shd w:val="clear" w:color="auto" w:fill="FFFFFF"/>
            <w:lang w:eastAsia="en-IN"/>
            <w:rPrChange w:id="1006" w:author="Author" w:date="2019-10-15T09:29:00Z">
              <w:rPr>
                <w:rFonts w:ascii="Arial" w:eastAsia="Times New Roman" w:hAnsi="Arial" w:cs="Arial"/>
                <w:color w:val="222222"/>
                <w:sz w:val="24"/>
                <w:szCs w:val="24"/>
                <w:shd w:val="clear" w:color="auto" w:fill="FFFFFF"/>
                <w:lang w:eastAsia="en-IN"/>
              </w:rPr>
            </w:rPrChange>
          </w:rPr>
          <w:delText xml:space="preserve">I have had a great learning experience where started learning and </w:delText>
        </w:r>
      </w:del>
      <w:r w:rsidR="007940F7" w:rsidRPr="00EB6572">
        <w:rPr>
          <w:rFonts w:ascii="Times New Roman" w:eastAsia="Times New Roman" w:hAnsi="Times New Roman" w:cs="Times New Roman"/>
          <w:shd w:val="clear" w:color="auto" w:fill="FFFFFF"/>
          <w:lang w:eastAsia="en-IN"/>
          <w:rPrChange w:id="1007" w:author="Author" w:date="2019-10-15T09:29:00Z">
            <w:rPr>
              <w:rFonts w:ascii="Times New Roman" w:eastAsia="Times New Roman" w:hAnsi="Times New Roman" w:cs="Times New Roman"/>
              <w:color w:val="222222"/>
              <w:shd w:val="clear" w:color="auto" w:fill="FFFFFF"/>
              <w:lang w:eastAsia="en-IN"/>
            </w:rPr>
          </w:rPrChange>
        </w:rPr>
        <w:t xml:space="preserve">Developing </w:t>
      </w:r>
      <w:r w:rsidRPr="00EB6572">
        <w:rPr>
          <w:rFonts w:ascii="Times New Roman" w:eastAsia="Times New Roman" w:hAnsi="Times New Roman" w:cs="Times New Roman"/>
          <w:shd w:val="clear" w:color="auto" w:fill="FFFFFF"/>
          <w:lang w:eastAsia="en-IN"/>
          <w:rPrChange w:id="1008" w:author="Author" w:date="2019-10-15T09:29:00Z">
            <w:rPr>
              <w:rFonts w:ascii="Arial" w:eastAsia="Times New Roman" w:hAnsi="Arial" w:cs="Arial"/>
              <w:color w:val="222222"/>
              <w:sz w:val="24"/>
              <w:szCs w:val="24"/>
              <w:shd w:val="clear" w:color="auto" w:fill="FFFFFF"/>
              <w:lang w:eastAsia="en-IN"/>
            </w:rPr>
          </w:rPrChange>
        </w:rPr>
        <w:t xml:space="preserve">new technologies in Integration </w:t>
      </w:r>
      <w:ins w:id="1009" w:author="Author" w:date="2019-10-11T13:16:00Z">
        <w:r w:rsidR="0039704A" w:rsidRPr="00EB6572">
          <w:rPr>
            <w:rFonts w:ascii="Times New Roman" w:eastAsia="Times New Roman" w:hAnsi="Times New Roman" w:cs="Times New Roman"/>
            <w:shd w:val="clear" w:color="auto" w:fill="FFFFFF"/>
            <w:lang w:eastAsia="en-IN"/>
            <w:rPrChange w:id="1010" w:author="Author" w:date="2019-10-15T09:29:00Z">
              <w:rPr>
                <w:rFonts w:ascii="Times New Roman" w:eastAsia="Times New Roman" w:hAnsi="Times New Roman" w:cs="Times New Roman"/>
                <w:color w:val="222222"/>
                <w:shd w:val="clear" w:color="auto" w:fill="FFFFFF"/>
                <w:lang w:eastAsia="en-IN"/>
              </w:rPr>
            </w:rPrChange>
          </w:rPr>
          <w:t xml:space="preserve">has enhanced my understanding of </w:t>
        </w:r>
      </w:ins>
      <w:del w:id="1011" w:author="Author" w:date="2019-10-11T13:16:00Z">
        <w:r w:rsidRPr="00EB6572">
          <w:rPr>
            <w:rFonts w:ascii="Times New Roman" w:eastAsia="Times New Roman" w:hAnsi="Times New Roman" w:cs="Times New Roman"/>
            <w:shd w:val="clear" w:color="auto" w:fill="FFFFFF"/>
            <w:lang w:eastAsia="en-IN"/>
            <w:rPrChange w:id="1012" w:author="Author" w:date="2019-10-15T09:29:00Z">
              <w:rPr>
                <w:rFonts w:ascii="Arial" w:eastAsia="Times New Roman" w:hAnsi="Arial" w:cs="Arial"/>
                <w:color w:val="222222"/>
                <w:sz w:val="24"/>
                <w:szCs w:val="24"/>
                <w:shd w:val="clear" w:color="auto" w:fill="FFFFFF"/>
                <w:lang w:eastAsia="en-IN"/>
              </w:rPr>
            </w:rPrChange>
          </w:rPr>
          <w:delText>and contributing something from my part to the project</w:delText>
        </w:r>
      </w:del>
      <w:ins w:id="1013" w:author="vishnu ishpujani" w:date="2019-10-02T19:27:00Z">
        <w:del w:id="1014" w:author="Author" w:date="2019-10-11T13:16:00Z">
          <w:r w:rsidR="00144DA5" w:rsidRPr="00EB6572" w:rsidDel="0039704A">
            <w:rPr>
              <w:rFonts w:ascii="Times New Roman" w:eastAsia="Times New Roman" w:hAnsi="Times New Roman" w:cs="Times New Roman"/>
              <w:shd w:val="clear" w:color="auto" w:fill="FFFFFF"/>
              <w:lang w:eastAsia="en-IN"/>
              <w:rPrChange w:id="1015" w:author="Author" w:date="2019-10-15T09:29:00Z">
                <w:rPr>
                  <w:rFonts w:ascii="Times New Roman" w:eastAsia="Times New Roman" w:hAnsi="Times New Roman" w:cs="Times New Roman"/>
                  <w:color w:val="222222"/>
                  <w:shd w:val="clear" w:color="auto" w:fill="FFFFFF"/>
                  <w:lang w:eastAsia="en-IN"/>
                </w:rPr>
              </w:rPrChange>
            </w:rPr>
            <w:delText>.</w:delText>
          </w:r>
        </w:del>
      </w:ins>
      <w:del w:id="1016" w:author="Author" w:date="2019-10-01T11:19:00Z">
        <w:r w:rsidRPr="00EB6572">
          <w:rPr>
            <w:rFonts w:ascii="Times New Roman" w:eastAsia="Times New Roman" w:hAnsi="Times New Roman" w:cs="Times New Roman"/>
            <w:shd w:val="clear" w:color="auto" w:fill="FFFFFF"/>
            <w:lang w:eastAsia="en-IN"/>
            <w:rPrChange w:id="1017" w:author="Author" w:date="2019-10-15T09:29:00Z">
              <w:rPr>
                <w:rFonts w:ascii="Arial" w:eastAsia="Times New Roman" w:hAnsi="Arial" w:cs="Arial"/>
                <w:color w:val="222222"/>
                <w:sz w:val="24"/>
                <w:szCs w:val="24"/>
                <w:shd w:val="clear" w:color="auto" w:fill="FFFFFF"/>
                <w:lang w:eastAsia="en-IN"/>
              </w:rPr>
            </w:rPrChange>
          </w:rPr>
          <w:delText xml:space="preserve">. </w:delText>
        </w:r>
      </w:del>
      <w:del w:id="1018" w:author="Author" w:date="2019-10-11T13:16:00Z">
        <w:r w:rsidRPr="00EB6572">
          <w:rPr>
            <w:rFonts w:ascii="Times New Roman" w:eastAsia="Times New Roman" w:hAnsi="Times New Roman" w:cs="Times New Roman"/>
            <w:shd w:val="clear" w:color="auto" w:fill="FFFFFF"/>
            <w:lang w:eastAsia="en-IN"/>
            <w:rPrChange w:id="1019" w:author="Author" w:date="2019-10-15T09:29:00Z">
              <w:rPr>
                <w:rFonts w:ascii="Arial" w:eastAsia="Times New Roman" w:hAnsi="Arial" w:cs="Arial"/>
                <w:color w:val="222222"/>
                <w:sz w:val="24"/>
                <w:szCs w:val="24"/>
                <w:shd w:val="clear" w:color="auto" w:fill="FFFFFF"/>
                <w:lang w:eastAsia="en-IN"/>
              </w:rPr>
            </w:rPrChange>
          </w:rPr>
          <w:delText xml:space="preserve">I </w:delText>
        </w:r>
      </w:del>
      <w:del w:id="1020" w:author="Author" w:date="2019-10-01T11:19:00Z">
        <w:r w:rsidRPr="00EB6572">
          <w:rPr>
            <w:rFonts w:ascii="Times New Roman" w:eastAsia="Times New Roman" w:hAnsi="Times New Roman" w:cs="Times New Roman"/>
            <w:shd w:val="clear" w:color="auto" w:fill="FFFFFF"/>
            <w:lang w:eastAsia="en-IN"/>
            <w:rPrChange w:id="1021" w:author="Author" w:date="2019-10-15T09:29:00Z">
              <w:rPr>
                <w:rFonts w:ascii="Arial" w:eastAsia="Times New Roman" w:hAnsi="Arial" w:cs="Arial"/>
                <w:color w:val="222222"/>
                <w:sz w:val="24"/>
                <w:szCs w:val="24"/>
                <w:shd w:val="clear" w:color="auto" w:fill="FFFFFF"/>
                <w:lang w:eastAsia="en-IN"/>
              </w:rPr>
            </w:rPrChange>
          </w:rPr>
          <w:delText xml:space="preserve">have cogent </w:delText>
        </w:r>
      </w:del>
      <w:del w:id="1022" w:author="Author" w:date="2019-10-11T13:16:00Z">
        <w:r w:rsidRPr="00EB6572">
          <w:rPr>
            <w:rFonts w:ascii="Times New Roman" w:eastAsia="Times New Roman" w:hAnsi="Times New Roman" w:cs="Times New Roman"/>
            <w:shd w:val="clear" w:color="auto" w:fill="FFFFFF"/>
            <w:lang w:eastAsia="en-IN"/>
            <w:rPrChange w:id="1023" w:author="Author" w:date="2019-10-15T09:29:00Z">
              <w:rPr>
                <w:rFonts w:ascii="Arial" w:eastAsia="Times New Roman" w:hAnsi="Arial" w:cs="Arial"/>
                <w:color w:val="222222"/>
                <w:sz w:val="24"/>
                <w:szCs w:val="24"/>
                <w:shd w:val="clear" w:color="auto" w:fill="FFFFFF"/>
                <w:lang w:eastAsia="en-IN"/>
              </w:rPr>
            </w:rPrChange>
          </w:rPr>
          <w:delText>knowledge o</w:delText>
        </w:r>
      </w:del>
      <w:del w:id="1024" w:author="Author" w:date="2019-10-01T11:19:00Z">
        <w:r w:rsidRPr="00EB6572">
          <w:rPr>
            <w:rFonts w:ascii="Times New Roman" w:eastAsia="Times New Roman" w:hAnsi="Times New Roman" w:cs="Times New Roman"/>
            <w:shd w:val="clear" w:color="auto" w:fill="FFFFFF"/>
            <w:lang w:eastAsia="en-IN"/>
            <w:rPrChange w:id="1025" w:author="Author" w:date="2019-10-15T09:29:00Z">
              <w:rPr>
                <w:rFonts w:ascii="Arial" w:eastAsia="Times New Roman" w:hAnsi="Arial" w:cs="Arial"/>
                <w:color w:val="222222"/>
                <w:sz w:val="24"/>
                <w:szCs w:val="24"/>
                <w:shd w:val="clear" w:color="auto" w:fill="FFFFFF"/>
                <w:lang w:eastAsia="en-IN"/>
              </w:rPr>
            </w:rPrChange>
          </w:rPr>
          <w:delText>nCl</w:delText>
        </w:r>
      </w:del>
      <w:del w:id="1026" w:author="Author" w:date="2019-10-11T13:16:00Z">
        <w:r w:rsidRPr="00EB6572">
          <w:rPr>
            <w:rFonts w:ascii="Times New Roman" w:eastAsia="Times New Roman" w:hAnsi="Times New Roman" w:cs="Times New Roman"/>
            <w:shd w:val="clear" w:color="auto" w:fill="FFFFFF"/>
            <w:lang w:eastAsia="en-IN"/>
            <w:rPrChange w:id="1027" w:author="Author" w:date="2019-10-15T09:29:00Z">
              <w:rPr>
                <w:rFonts w:ascii="Arial" w:eastAsia="Times New Roman" w:hAnsi="Arial" w:cs="Arial"/>
                <w:color w:val="222222"/>
                <w:sz w:val="24"/>
                <w:szCs w:val="24"/>
                <w:shd w:val="clear" w:color="auto" w:fill="FFFFFF"/>
                <w:lang w:eastAsia="en-IN"/>
              </w:rPr>
            </w:rPrChange>
          </w:rPr>
          <w:delText xml:space="preserve">oud </w:delText>
        </w:r>
      </w:del>
      <w:ins w:id="1028" w:author="Author" w:date="2019-10-11T13:16:00Z">
        <w:r w:rsidR="0039704A" w:rsidRPr="00EB6572">
          <w:rPr>
            <w:rFonts w:ascii="Times New Roman" w:eastAsia="Times New Roman" w:hAnsi="Times New Roman" w:cs="Times New Roman"/>
            <w:shd w:val="clear" w:color="auto" w:fill="FFFFFF"/>
            <w:lang w:eastAsia="en-IN"/>
            <w:rPrChange w:id="1029" w:author="Author" w:date="2019-10-15T09:29:00Z">
              <w:rPr>
                <w:rFonts w:ascii="Times New Roman" w:eastAsia="Times New Roman" w:hAnsi="Times New Roman" w:cs="Times New Roman"/>
                <w:color w:val="222222"/>
                <w:shd w:val="clear" w:color="auto" w:fill="FFFFFF"/>
                <w:lang w:eastAsia="en-IN"/>
              </w:rPr>
            </w:rPrChange>
          </w:rPr>
          <w:t xml:space="preserve">cloud </w:t>
        </w:r>
      </w:ins>
      <w:del w:id="1030" w:author="Author" w:date="2019-10-11T13:16:00Z">
        <w:r w:rsidRPr="00EB6572">
          <w:rPr>
            <w:rFonts w:ascii="Times New Roman" w:eastAsia="Times New Roman" w:hAnsi="Times New Roman" w:cs="Times New Roman"/>
            <w:shd w:val="clear" w:color="auto" w:fill="FFFFFF"/>
            <w:lang w:eastAsia="en-IN"/>
            <w:rPrChange w:id="1031" w:author="Author" w:date="2019-10-15T09:29:00Z">
              <w:rPr>
                <w:rFonts w:ascii="Arial" w:eastAsia="Times New Roman" w:hAnsi="Arial" w:cs="Arial"/>
                <w:color w:val="222222"/>
                <w:sz w:val="24"/>
                <w:szCs w:val="24"/>
                <w:shd w:val="clear" w:color="auto" w:fill="FFFFFF"/>
                <w:lang w:eastAsia="en-IN"/>
              </w:rPr>
            </w:rPrChange>
          </w:rPr>
          <w:delText>integration technologies</w:delText>
        </w:r>
      </w:del>
      <w:ins w:id="1032" w:author="Author" w:date="2019-10-01T11:19:00Z">
        <w:r w:rsidR="00162612" w:rsidRPr="00EB6572">
          <w:rPr>
            <w:rFonts w:ascii="Times New Roman" w:eastAsia="Times New Roman" w:hAnsi="Times New Roman" w:cs="Times New Roman"/>
            <w:shd w:val="clear" w:color="auto" w:fill="FFFFFF"/>
            <w:lang w:eastAsia="en-IN"/>
            <w:rPrChange w:id="1033" w:author="Author" w:date="2019-10-15T09:29:00Z">
              <w:rPr>
                <w:rFonts w:ascii="Times New Roman" w:eastAsia="Times New Roman" w:hAnsi="Times New Roman" w:cs="Times New Roman"/>
                <w:color w:val="222222"/>
                <w:shd w:val="clear" w:color="auto" w:fill="FFFFFF"/>
                <w:lang w:eastAsia="en-IN"/>
              </w:rPr>
            </w:rPrChange>
          </w:rPr>
          <w:t>and</w:t>
        </w:r>
      </w:ins>
      <w:del w:id="1034" w:author="Author" w:date="2019-10-01T11:19:00Z">
        <w:r w:rsidRPr="00EB6572">
          <w:rPr>
            <w:rFonts w:ascii="Times New Roman" w:eastAsia="Times New Roman" w:hAnsi="Times New Roman" w:cs="Times New Roman"/>
            <w:shd w:val="clear" w:color="auto" w:fill="FFFFFF"/>
            <w:lang w:eastAsia="en-IN"/>
            <w:rPrChange w:id="1035"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036" w:author="Author" w:date="2019-10-15T09:29:00Z">
            <w:rPr>
              <w:rFonts w:ascii="Arial" w:eastAsia="Times New Roman" w:hAnsi="Arial" w:cs="Arial"/>
              <w:color w:val="222222"/>
              <w:sz w:val="24"/>
              <w:szCs w:val="24"/>
              <w:shd w:val="clear" w:color="auto" w:fill="FFFFFF"/>
              <w:lang w:eastAsia="en-IN"/>
            </w:rPr>
          </w:rPrChange>
        </w:rPr>
        <w:t xml:space="preserve"> API management</w:t>
      </w:r>
      <w:del w:id="1037" w:author="Author" w:date="2019-10-01T11:19:00Z">
        <w:r w:rsidRPr="00EB6572">
          <w:rPr>
            <w:rFonts w:ascii="Times New Roman" w:eastAsia="Times New Roman" w:hAnsi="Times New Roman" w:cs="Times New Roman"/>
            <w:shd w:val="clear" w:color="auto" w:fill="FFFFFF"/>
            <w:lang w:eastAsia="en-IN"/>
            <w:rPrChange w:id="1038" w:author="Author" w:date="2019-10-15T09:29:00Z">
              <w:rPr>
                <w:rFonts w:ascii="Arial" w:eastAsia="Times New Roman" w:hAnsi="Arial" w:cs="Arial"/>
                <w:color w:val="222222"/>
                <w:sz w:val="24"/>
                <w:szCs w:val="24"/>
                <w:shd w:val="clear" w:color="auto" w:fill="FFFFFF"/>
                <w:lang w:eastAsia="en-IN"/>
              </w:rPr>
            </w:rPrChange>
          </w:rPr>
          <w:delText xml:space="preserve"> and developing new Integrations</w:delText>
        </w:r>
      </w:del>
      <w:r w:rsidRPr="00EB6572">
        <w:rPr>
          <w:rFonts w:ascii="Times New Roman" w:eastAsia="Times New Roman" w:hAnsi="Times New Roman" w:cs="Times New Roman"/>
          <w:shd w:val="clear" w:color="auto" w:fill="FFFFFF"/>
          <w:lang w:eastAsia="en-IN"/>
          <w:rPrChange w:id="1039" w:author="Author" w:date="2019-10-15T09:29:00Z">
            <w:rPr>
              <w:rFonts w:ascii="Arial" w:eastAsia="Times New Roman" w:hAnsi="Arial" w:cs="Arial"/>
              <w:color w:val="222222"/>
              <w:sz w:val="24"/>
              <w:szCs w:val="24"/>
              <w:shd w:val="clear" w:color="auto" w:fill="FFFFFF"/>
              <w:lang w:eastAsia="en-IN"/>
            </w:rPr>
          </w:rPrChange>
        </w:rPr>
        <w:t xml:space="preserve">. </w:t>
      </w:r>
      <w:ins w:id="1040" w:author="Author" w:date="2019-10-11T13:17:00Z">
        <w:r w:rsidR="0039704A" w:rsidRPr="00EB6572">
          <w:rPr>
            <w:rFonts w:ascii="Times New Roman" w:eastAsia="Times New Roman" w:hAnsi="Times New Roman" w:cs="Times New Roman"/>
            <w:shd w:val="clear" w:color="auto" w:fill="FFFFFF"/>
            <w:lang w:eastAsia="en-IN"/>
            <w:rPrChange w:id="1041" w:author="Author" w:date="2019-10-15T09:29:00Z">
              <w:rPr>
                <w:rFonts w:ascii="Times New Roman" w:eastAsia="Times New Roman" w:hAnsi="Times New Roman" w:cs="Times New Roman"/>
                <w:color w:val="222222"/>
                <w:shd w:val="clear" w:color="auto" w:fill="FFFFFF"/>
                <w:lang w:eastAsia="en-IN"/>
              </w:rPr>
            </w:rPrChange>
          </w:rPr>
          <w:t xml:space="preserve">To up-skill myself further, </w:t>
        </w:r>
      </w:ins>
      <w:r w:rsidRPr="00EB6572">
        <w:rPr>
          <w:rFonts w:ascii="Times New Roman" w:eastAsia="Times New Roman" w:hAnsi="Times New Roman" w:cs="Times New Roman"/>
          <w:shd w:val="clear" w:color="auto" w:fill="FFFFFF"/>
          <w:lang w:eastAsia="en-IN"/>
          <w:rPrChange w:id="1042" w:author="Author" w:date="2019-10-15T09:29:00Z">
            <w:rPr>
              <w:rFonts w:ascii="Arial" w:eastAsia="Times New Roman" w:hAnsi="Arial" w:cs="Arial"/>
              <w:color w:val="222222"/>
              <w:sz w:val="24"/>
              <w:szCs w:val="24"/>
              <w:shd w:val="clear" w:color="auto" w:fill="FFFFFF"/>
              <w:lang w:eastAsia="en-IN"/>
            </w:rPr>
          </w:rPrChange>
        </w:rPr>
        <w:t>I</w:t>
      </w:r>
      <w:ins w:id="1043" w:author="Author" w:date="2019-10-11T13:17:00Z">
        <w:r w:rsidR="0039704A" w:rsidRPr="00EB6572">
          <w:rPr>
            <w:rFonts w:ascii="Times New Roman" w:eastAsia="Times New Roman" w:hAnsi="Times New Roman" w:cs="Times New Roman"/>
            <w:shd w:val="clear" w:color="auto" w:fill="FFFFFF"/>
            <w:lang w:eastAsia="en-IN"/>
            <w:rPrChange w:id="1044" w:author="Author" w:date="2019-10-15T09:29:00Z">
              <w:rPr>
                <w:rFonts w:ascii="Times New Roman" w:eastAsia="Times New Roman" w:hAnsi="Times New Roman" w:cs="Times New Roman"/>
                <w:color w:val="222222"/>
                <w:shd w:val="clear" w:color="auto" w:fill="FFFFFF"/>
                <w:lang w:eastAsia="en-IN"/>
              </w:rPr>
            </w:rPrChange>
          </w:rPr>
          <w:t>’ve</w:t>
        </w:r>
      </w:ins>
      <w:ins w:id="1045" w:author="Author" w:date="2019-10-15T09:18:00Z">
        <w:r w:rsidR="0018530A" w:rsidRPr="00EB6572">
          <w:rPr>
            <w:rFonts w:ascii="Times New Roman" w:eastAsia="Times New Roman" w:hAnsi="Times New Roman" w:cs="Times New Roman"/>
            <w:shd w:val="clear" w:color="auto" w:fill="FFFFFF"/>
            <w:lang w:eastAsia="en-IN"/>
            <w:rPrChange w:id="1046" w:author="Author" w:date="2019-10-15T09:29:00Z">
              <w:rPr>
                <w:rFonts w:ascii="Times New Roman" w:eastAsia="Times New Roman" w:hAnsi="Times New Roman" w:cs="Times New Roman"/>
                <w:color w:val="222222"/>
                <w:shd w:val="clear" w:color="auto" w:fill="FFFFFF"/>
                <w:lang w:eastAsia="en-IN"/>
              </w:rPr>
            </w:rPrChange>
          </w:rPr>
          <w:t xml:space="preserve"> </w:t>
        </w:r>
      </w:ins>
      <w:del w:id="1047" w:author="Author" w:date="2019-10-01T11:19:00Z">
        <w:r w:rsidRPr="00EB6572">
          <w:rPr>
            <w:rFonts w:ascii="Times New Roman" w:eastAsia="Times New Roman" w:hAnsi="Times New Roman" w:cs="Times New Roman"/>
            <w:shd w:val="clear" w:color="auto" w:fill="FFFFFF"/>
            <w:lang w:eastAsia="en-IN"/>
            <w:rPrChange w:id="1048" w:author="Author" w:date="2019-10-15T09:29:00Z">
              <w:rPr>
                <w:rFonts w:ascii="Arial" w:eastAsia="Times New Roman" w:hAnsi="Arial" w:cs="Arial"/>
                <w:color w:val="222222"/>
                <w:sz w:val="24"/>
                <w:szCs w:val="24"/>
                <w:shd w:val="clear" w:color="auto" w:fill="FFFFFF"/>
                <w:lang w:eastAsia="en-IN"/>
              </w:rPr>
            </w:rPrChange>
          </w:rPr>
          <w:delText xml:space="preserve">have </w:delText>
        </w:r>
      </w:del>
      <w:r w:rsidRPr="00EB6572">
        <w:rPr>
          <w:rFonts w:ascii="Times New Roman" w:eastAsia="Times New Roman" w:hAnsi="Times New Roman" w:cs="Times New Roman"/>
          <w:shd w:val="clear" w:color="auto" w:fill="FFFFFF"/>
          <w:lang w:eastAsia="en-IN"/>
          <w:rPrChange w:id="1049" w:author="Author" w:date="2019-10-15T09:29:00Z">
            <w:rPr>
              <w:rFonts w:ascii="Arial" w:eastAsia="Times New Roman" w:hAnsi="Arial" w:cs="Arial"/>
              <w:color w:val="222222"/>
              <w:sz w:val="24"/>
              <w:szCs w:val="24"/>
              <w:shd w:val="clear" w:color="auto" w:fill="FFFFFF"/>
              <w:lang w:eastAsia="en-IN"/>
            </w:rPr>
          </w:rPrChange>
        </w:rPr>
        <w:t xml:space="preserve">also </w:t>
      </w:r>
      <w:ins w:id="1050" w:author="Author" w:date="2019-10-11T13:17:00Z">
        <w:r w:rsidR="0039704A" w:rsidRPr="00EB6572">
          <w:rPr>
            <w:rFonts w:ascii="Times New Roman" w:eastAsia="Times New Roman" w:hAnsi="Times New Roman" w:cs="Times New Roman"/>
            <w:shd w:val="clear" w:color="auto" w:fill="FFFFFF"/>
            <w:lang w:eastAsia="en-IN"/>
            <w:rPrChange w:id="1051" w:author="Author" w:date="2019-10-15T09:29:00Z">
              <w:rPr>
                <w:rFonts w:ascii="Times New Roman" w:eastAsia="Times New Roman" w:hAnsi="Times New Roman" w:cs="Times New Roman"/>
                <w:color w:val="222222"/>
                <w:shd w:val="clear" w:color="auto" w:fill="FFFFFF"/>
                <w:lang w:eastAsia="en-IN"/>
              </w:rPr>
            </w:rPrChange>
          </w:rPr>
          <w:t xml:space="preserve">undertaken training in </w:t>
        </w:r>
      </w:ins>
      <w:del w:id="1052" w:author="Author" w:date="2019-10-11T13:17:00Z">
        <w:r w:rsidRPr="00EB6572">
          <w:rPr>
            <w:rFonts w:ascii="Times New Roman" w:eastAsia="Times New Roman" w:hAnsi="Times New Roman" w:cs="Times New Roman"/>
            <w:shd w:val="clear" w:color="auto" w:fill="FFFFFF"/>
            <w:lang w:eastAsia="en-IN"/>
            <w:rPrChange w:id="1053" w:author="Author" w:date="2019-10-15T09:29:00Z">
              <w:rPr>
                <w:rFonts w:ascii="Arial" w:eastAsia="Times New Roman" w:hAnsi="Arial" w:cs="Arial"/>
                <w:color w:val="222222"/>
                <w:sz w:val="24"/>
                <w:szCs w:val="24"/>
                <w:shd w:val="clear" w:color="auto" w:fill="FFFFFF"/>
                <w:lang w:eastAsia="en-IN"/>
              </w:rPr>
            </w:rPrChange>
          </w:rPr>
          <w:delText xml:space="preserve">learned </w:delText>
        </w:r>
      </w:del>
      <w:ins w:id="1054" w:author="vishnu ishpujani" w:date="2019-10-14T07:11:00Z">
        <w:r w:rsidR="0088700D" w:rsidRPr="00EB6572">
          <w:rPr>
            <w:rFonts w:ascii="Times New Roman" w:eastAsia="Times New Roman" w:hAnsi="Times New Roman" w:cs="Times New Roman"/>
            <w:shd w:val="clear" w:color="auto" w:fill="FFFFFF"/>
            <w:lang w:eastAsia="en-IN"/>
            <w:rPrChange w:id="1055" w:author="Author" w:date="2019-10-15T09:29:00Z">
              <w:rPr>
                <w:rFonts w:ascii="Times New Roman" w:eastAsia="Times New Roman" w:hAnsi="Times New Roman" w:cs="Times New Roman"/>
                <w:color w:val="222222"/>
                <w:shd w:val="clear" w:color="auto" w:fill="FFFFFF"/>
                <w:lang w:eastAsia="en-IN"/>
              </w:rPr>
            </w:rPrChange>
          </w:rPr>
          <w:t>Cloud Computing</w:t>
        </w:r>
      </w:ins>
      <w:ins w:id="1056" w:author="Author" w:date="2019-10-15T09:19:00Z">
        <w:r w:rsidR="0018530A" w:rsidRPr="00EB6572">
          <w:rPr>
            <w:rFonts w:ascii="Times New Roman" w:eastAsia="Times New Roman" w:hAnsi="Times New Roman" w:cs="Times New Roman"/>
            <w:shd w:val="clear" w:color="auto" w:fill="FFFFFF"/>
            <w:lang w:eastAsia="en-IN"/>
            <w:rPrChange w:id="1057" w:author="Author" w:date="2019-10-15T09:29:00Z">
              <w:rPr>
                <w:rFonts w:ascii="Times New Roman" w:eastAsia="Times New Roman" w:hAnsi="Times New Roman" w:cs="Times New Roman"/>
                <w:color w:val="222222"/>
                <w:shd w:val="clear" w:color="auto" w:fill="FFFFFF"/>
                <w:lang w:eastAsia="en-IN"/>
              </w:rPr>
            </w:rPrChange>
          </w:rPr>
          <w:t xml:space="preserve"> </w:t>
        </w:r>
      </w:ins>
      <w:del w:id="1058" w:author="vishnu ishpujani" w:date="2019-10-14T07:11:00Z">
        <w:r w:rsidRPr="00EB6572">
          <w:rPr>
            <w:rFonts w:ascii="Times New Roman" w:eastAsia="Times New Roman" w:hAnsi="Times New Roman" w:cs="Times New Roman"/>
            <w:shd w:val="clear" w:color="auto" w:fill="FFFFFF"/>
            <w:lang w:eastAsia="en-IN"/>
            <w:rPrChange w:id="1059" w:author="Author" w:date="2019-10-15T09:29:00Z">
              <w:rPr>
                <w:rFonts w:ascii="Arial" w:eastAsia="Times New Roman" w:hAnsi="Arial" w:cs="Arial"/>
                <w:color w:val="222222"/>
                <w:sz w:val="24"/>
                <w:szCs w:val="24"/>
                <w:shd w:val="clear" w:color="auto" w:fill="FFFFFF"/>
                <w:lang w:eastAsia="en-IN"/>
              </w:rPr>
            </w:rPrChange>
          </w:rPr>
          <w:delText>Python</w:delText>
        </w:r>
      </w:del>
      <w:ins w:id="1060" w:author="Author" w:date="2019-10-11T13:17:00Z">
        <w:r w:rsidR="0039704A" w:rsidRPr="00EB6572">
          <w:rPr>
            <w:rFonts w:ascii="Times New Roman" w:eastAsia="Times New Roman" w:hAnsi="Times New Roman" w:cs="Times New Roman"/>
            <w:shd w:val="clear" w:color="auto" w:fill="FFFFFF"/>
            <w:lang w:eastAsia="en-IN"/>
            <w:rPrChange w:id="1061" w:author="Author" w:date="2019-10-15T09:29:00Z">
              <w:rPr>
                <w:rFonts w:ascii="Times New Roman" w:eastAsia="Times New Roman" w:hAnsi="Times New Roman" w:cs="Times New Roman"/>
                <w:color w:val="222222"/>
                <w:shd w:val="clear" w:color="auto" w:fill="FFFFFF"/>
                <w:lang w:eastAsia="en-IN"/>
              </w:rPr>
            </w:rPrChange>
          </w:rPr>
          <w:t>and</w:t>
        </w:r>
      </w:ins>
      <w:ins w:id="1062" w:author="Author" w:date="2019-10-15T09:20:00Z">
        <w:r w:rsidR="00691F42" w:rsidRPr="00EB6572">
          <w:rPr>
            <w:rFonts w:ascii="Times New Roman" w:eastAsia="Times New Roman" w:hAnsi="Times New Roman" w:cs="Times New Roman"/>
            <w:shd w:val="clear" w:color="auto" w:fill="FFFFFF"/>
            <w:lang w:eastAsia="en-IN"/>
            <w:rPrChange w:id="1063" w:author="Author" w:date="2019-10-15T09:29:00Z">
              <w:rPr>
                <w:rFonts w:ascii="Times New Roman" w:eastAsia="Times New Roman" w:hAnsi="Times New Roman" w:cs="Times New Roman"/>
                <w:color w:val="222222"/>
                <w:shd w:val="clear" w:color="auto" w:fill="FFFFFF"/>
                <w:lang w:eastAsia="en-IN"/>
              </w:rPr>
            </w:rPrChange>
          </w:rPr>
          <w:t xml:space="preserve"> </w:t>
        </w:r>
      </w:ins>
      <w:del w:id="1064" w:author="Author" w:date="2019-10-11T13:17:00Z">
        <w:r w:rsidRPr="00EB6572">
          <w:rPr>
            <w:rFonts w:ascii="Times New Roman" w:eastAsia="Times New Roman" w:hAnsi="Times New Roman" w:cs="Times New Roman"/>
            <w:shd w:val="clear" w:color="auto" w:fill="FFFFFF"/>
            <w:lang w:eastAsia="en-IN"/>
            <w:rPrChange w:id="1065" w:author="Author" w:date="2019-10-15T09:29:00Z">
              <w:rPr>
                <w:rFonts w:ascii="Arial" w:eastAsia="Times New Roman" w:hAnsi="Arial" w:cs="Arial"/>
                <w:color w:val="222222"/>
                <w:sz w:val="24"/>
                <w:szCs w:val="24"/>
                <w:shd w:val="clear" w:color="auto" w:fill="FFFFFF"/>
                <w:lang w:eastAsia="en-IN"/>
              </w:rPr>
            </w:rPrChange>
          </w:rPr>
          <w:delText xml:space="preserve">in </w:delText>
        </w:r>
      </w:del>
      <w:r w:rsidRPr="00EB6572">
        <w:rPr>
          <w:rFonts w:ascii="Times New Roman" w:eastAsia="Times New Roman" w:hAnsi="Times New Roman" w:cs="Times New Roman"/>
          <w:shd w:val="clear" w:color="auto" w:fill="FFFFFF"/>
          <w:lang w:eastAsia="en-IN"/>
          <w:rPrChange w:id="1066" w:author="Author" w:date="2019-10-15T09:29:00Z">
            <w:rPr>
              <w:rFonts w:ascii="Arial" w:eastAsia="Times New Roman" w:hAnsi="Arial" w:cs="Arial"/>
              <w:color w:val="222222"/>
              <w:sz w:val="24"/>
              <w:szCs w:val="24"/>
              <w:shd w:val="clear" w:color="auto" w:fill="FFFFFF"/>
              <w:lang w:eastAsia="en-IN"/>
            </w:rPr>
          </w:rPrChange>
        </w:rPr>
        <w:t>Machine Learning</w:t>
      </w:r>
      <w:ins w:id="1067" w:author="Author" w:date="2019-10-15T09:19:00Z">
        <w:r w:rsidR="0018530A" w:rsidRPr="00EB6572">
          <w:rPr>
            <w:rFonts w:ascii="Times New Roman" w:eastAsia="Times New Roman" w:hAnsi="Times New Roman" w:cs="Times New Roman"/>
            <w:shd w:val="clear" w:color="auto" w:fill="FFFFFF"/>
            <w:lang w:eastAsia="en-IN"/>
            <w:rPrChange w:id="1068" w:author="Author" w:date="2019-10-15T09:29:00Z">
              <w:rPr>
                <w:rFonts w:ascii="Times New Roman" w:eastAsia="Times New Roman" w:hAnsi="Times New Roman" w:cs="Times New Roman"/>
                <w:color w:val="222222"/>
                <w:shd w:val="clear" w:color="auto" w:fill="FFFFFF"/>
                <w:lang w:eastAsia="en-IN"/>
              </w:rPr>
            </w:rPrChange>
          </w:rPr>
          <w:t xml:space="preserve"> </w:t>
        </w:r>
      </w:ins>
      <w:ins w:id="1069" w:author="Author" w:date="2019-10-15T09:20:00Z">
        <w:r w:rsidR="00DE57B4" w:rsidRPr="00EB6572">
          <w:rPr>
            <w:rFonts w:ascii="Times New Roman" w:eastAsia="Times New Roman" w:hAnsi="Times New Roman" w:cs="Times New Roman"/>
            <w:shd w:val="clear" w:color="auto" w:fill="FFFFFF"/>
            <w:lang w:eastAsia="en-IN"/>
            <w:rPrChange w:id="1070" w:author="Author" w:date="2019-10-15T09:29:00Z">
              <w:rPr>
                <w:rFonts w:ascii="Times New Roman" w:eastAsia="Times New Roman" w:hAnsi="Times New Roman" w:cs="Times New Roman"/>
                <w:color w:val="222222"/>
                <w:shd w:val="clear" w:color="auto" w:fill="FFFFFF"/>
                <w:lang w:eastAsia="en-IN"/>
              </w:rPr>
            </w:rPrChange>
          </w:rPr>
          <w:t xml:space="preserve">through in-house programs </w:t>
        </w:r>
      </w:ins>
      <w:ins w:id="1071" w:author="Author" w:date="2019-10-15T09:19:00Z">
        <w:r w:rsidR="0018530A" w:rsidRPr="00EB6572">
          <w:rPr>
            <w:rFonts w:ascii="Times New Roman" w:eastAsia="Times New Roman" w:hAnsi="Times New Roman" w:cs="Times New Roman"/>
            <w:shd w:val="clear" w:color="auto" w:fill="FFFFFF"/>
            <w:lang w:eastAsia="en-IN"/>
            <w:rPrChange w:id="1072" w:author="Author" w:date="2019-10-15T09:29:00Z">
              <w:rPr>
                <w:rFonts w:ascii="Times New Roman" w:eastAsia="Times New Roman" w:hAnsi="Times New Roman" w:cs="Times New Roman"/>
                <w:color w:val="222222"/>
                <w:shd w:val="clear" w:color="auto" w:fill="FFFFFF"/>
                <w:lang w:eastAsia="en-IN"/>
              </w:rPr>
            </w:rPrChange>
          </w:rPr>
          <w:t xml:space="preserve">and online platforms. </w:t>
        </w:r>
      </w:ins>
      <w:del w:id="1073" w:author="Author" w:date="2019-10-01T11:19:00Z">
        <w:r w:rsidRPr="00EB6572">
          <w:rPr>
            <w:rFonts w:ascii="Times New Roman" w:eastAsia="Times New Roman" w:hAnsi="Times New Roman" w:cs="Times New Roman"/>
            <w:shd w:val="clear" w:color="auto" w:fill="FFFFFF"/>
            <w:lang w:eastAsia="en-IN"/>
            <w:rPrChange w:id="1074" w:author="Author" w:date="2019-10-15T09:29:00Z">
              <w:rPr>
                <w:rFonts w:ascii="Arial" w:eastAsia="Times New Roman" w:hAnsi="Arial" w:cs="Arial"/>
                <w:color w:val="222222"/>
                <w:sz w:val="24"/>
                <w:szCs w:val="24"/>
                <w:shd w:val="clear" w:color="auto" w:fill="FFFFFF"/>
                <w:lang w:eastAsia="en-IN"/>
              </w:rPr>
            </w:rPrChange>
          </w:rPr>
          <w:delText xml:space="preserve"> as a novice</w:delText>
        </w:r>
      </w:del>
      <w:del w:id="1075" w:author="Author" w:date="2019-10-15T09:19:00Z">
        <w:r w:rsidRPr="00EB6572" w:rsidDel="0018530A">
          <w:rPr>
            <w:rFonts w:ascii="Times New Roman" w:eastAsia="Times New Roman" w:hAnsi="Times New Roman" w:cs="Times New Roman"/>
            <w:shd w:val="clear" w:color="auto" w:fill="FFFFFF"/>
            <w:lang w:eastAsia="en-IN"/>
            <w:rPrChange w:id="1076" w:author="Author" w:date="2019-10-15T09:29:00Z">
              <w:rPr>
                <w:rFonts w:ascii="Arial" w:eastAsia="Times New Roman" w:hAnsi="Arial" w:cs="Arial"/>
                <w:color w:val="222222"/>
                <w:sz w:val="24"/>
                <w:szCs w:val="24"/>
                <w:shd w:val="clear" w:color="auto" w:fill="FFFFFF"/>
                <w:lang w:eastAsia="en-IN"/>
              </w:rPr>
            </w:rPrChange>
          </w:rPr>
          <w:delText>.</w:delText>
        </w:r>
      </w:del>
      <w:ins w:id="1077" w:author="Author" w:date="2019-10-01T11:19:00Z">
        <w:r w:rsidR="00162612" w:rsidRPr="00EB6572">
          <w:rPr>
            <w:rFonts w:ascii="Times New Roman" w:eastAsia="Times New Roman" w:hAnsi="Times New Roman" w:cs="Times New Roman"/>
            <w:shd w:val="clear" w:color="auto" w:fill="FFFFFF"/>
            <w:lang w:eastAsia="en-IN"/>
            <w:rPrChange w:id="1078" w:author="Author" w:date="2019-10-15T09:29:00Z">
              <w:rPr>
                <w:rFonts w:ascii="Times New Roman" w:eastAsia="Times New Roman" w:hAnsi="Times New Roman" w:cs="Times New Roman"/>
                <w:color w:val="222222"/>
                <w:shd w:val="clear" w:color="auto" w:fill="FFFFFF"/>
                <w:lang w:eastAsia="en-IN"/>
              </w:rPr>
            </w:rPrChange>
          </w:rPr>
          <w:t xml:space="preserve">My </w:t>
        </w:r>
      </w:ins>
      <w:del w:id="1079" w:author="Author" w:date="2019-10-01T11:20:00Z">
        <w:r w:rsidRPr="00EB6572">
          <w:rPr>
            <w:rFonts w:ascii="Times New Roman" w:eastAsia="Times New Roman" w:hAnsi="Times New Roman" w:cs="Times New Roman"/>
            <w:shd w:val="clear" w:color="auto" w:fill="FFFFFF"/>
            <w:lang w:eastAsia="en-IN"/>
            <w:rPrChange w:id="1080" w:author="Author" w:date="2019-10-15T09:29:00Z">
              <w:rPr>
                <w:rFonts w:ascii="Arial" w:eastAsia="Times New Roman" w:hAnsi="Arial" w:cs="Arial"/>
                <w:color w:val="222222"/>
                <w:sz w:val="24"/>
                <w:szCs w:val="24"/>
                <w:shd w:val="clear" w:color="auto" w:fill="FFFFFF"/>
                <w:lang w:eastAsia="en-IN"/>
              </w:rPr>
            </w:rPrChange>
          </w:rPr>
          <w:delText>What made me different among my peers is my</w:delText>
        </w:r>
      </w:del>
      <w:del w:id="1081" w:author="Author" w:date="2019-10-15T09:19:00Z">
        <w:r w:rsidRPr="00EB6572" w:rsidDel="0018530A">
          <w:rPr>
            <w:rFonts w:ascii="Times New Roman" w:eastAsia="Times New Roman" w:hAnsi="Times New Roman" w:cs="Times New Roman"/>
            <w:lang w:eastAsia="en-IN"/>
            <w:rPrChange w:id="1082" w:author="Author" w:date="2019-10-15T09:29:00Z">
              <w:rPr>
                <w:rFonts w:ascii="Arial" w:eastAsia="Times New Roman" w:hAnsi="Arial" w:cs="Arial"/>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083" w:author="Author" w:date="2019-10-15T09:29:00Z">
            <w:rPr>
              <w:rFonts w:ascii="Arial" w:eastAsia="Times New Roman" w:hAnsi="Arial" w:cs="Arial"/>
              <w:color w:val="222222"/>
              <w:sz w:val="24"/>
              <w:szCs w:val="24"/>
              <w:shd w:val="clear" w:color="auto" w:fill="FFFFFF"/>
              <w:lang w:eastAsia="en-IN"/>
            </w:rPr>
          </w:rPrChange>
        </w:rPr>
        <w:t>intuitiveness and urge to learn new things quickly</w:t>
      </w:r>
      <w:ins w:id="1084" w:author="Author" w:date="2019-10-01T11:20:00Z">
        <w:r w:rsidR="00D72EF2" w:rsidRPr="00EB6572">
          <w:rPr>
            <w:rFonts w:ascii="Times New Roman" w:eastAsia="Times New Roman" w:hAnsi="Times New Roman" w:cs="Times New Roman"/>
            <w:shd w:val="clear" w:color="auto" w:fill="FFFFFF"/>
            <w:lang w:eastAsia="en-IN"/>
            <w:rPrChange w:id="1085" w:author="Author" w:date="2019-10-15T09:29:00Z">
              <w:rPr>
                <w:rFonts w:ascii="Times New Roman" w:eastAsia="Times New Roman" w:hAnsi="Times New Roman" w:cs="Times New Roman"/>
                <w:color w:val="222222"/>
                <w:shd w:val="clear" w:color="auto" w:fill="FFFFFF"/>
                <w:lang w:eastAsia="en-IN"/>
              </w:rPr>
            </w:rPrChange>
          </w:rPr>
          <w:t xml:space="preserve"> as well as</w:t>
        </w:r>
      </w:ins>
      <w:ins w:id="1086" w:author="Author" w:date="2019-10-15T09:19:00Z">
        <w:r w:rsidR="0018530A" w:rsidRPr="00EB6572">
          <w:rPr>
            <w:rFonts w:ascii="Times New Roman" w:eastAsia="Times New Roman" w:hAnsi="Times New Roman" w:cs="Times New Roman"/>
            <w:shd w:val="clear" w:color="auto" w:fill="FFFFFF"/>
            <w:lang w:eastAsia="en-IN"/>
            <w:rPrChange w:id="1087" w:author="Author" w:date="2019-10-15T09:29:00Z">
              <w:rPr>
                <w:rFonts w:ascii="Times New Roman" w:eastAsia="Times New Roman" w:hAnsi="Times New Roman" w:cs="Times New Roman"/>
                <w:color w:val="222222"/>
                <w:shd w:val="clear" w:color="auto" w:fill="FFFFFF"/>
                <w:lang w:eastAsia="en-IN"/>
              </w:rPr>
            </w:rPrChange>
          </w:rPr>
          <w:t xml:space="preserve"> </w:t>
        </w:r>
      </w:ins>
      <w:del w:id="1088" w:author="Author" w:date="2019-10-01T11:20:00Z">
        <w:r w:rsidRPr="00EB6572">
          <w:rPr>
            <w:rFonts w:ascii="Times New Roman" w:eastAsia="Times New Roman" w:hAnsi="Times New Roman" w:cs="Times New Roman"/>
            <w:shd w:val="clear" w:color="auto" w:fill="FFFFFF"/>
            <w:lang w:eastAsia="en-IN"/>
            <w:rPrChange w:id="1089" w:author="Author" w:date="2019-10-15T09:29:00Z">
              <w:rPr>
                <w:rFonts w:ascii="Arial" w:eastAsia="Times New Roman" w:hAnsi="Arial" w:cs="Arial"/>
                <w:color w:val="222222"/>
                <w:sz w:val="24"/>
                <w:szCs w:val="24"/>
                <w:shd w:val="clear" w:color="auto" w:fill="FFFFFF"/>
                <w:lang w:eastAsia="en-IN"/>
              </w:rPr>
            </w:rPrChange>
          </w:rPr>
          <w:delText>. This uniqueness, hard work, and</w:delText>
        </w:r>
      </w:del>
      <w:ins w:id="1090" w:author="Author" w:date="2019-10-01T11:20:00Z">
        <w:r w:rsidR="00D72EF2" w:rsidRPr="00EB6572">
          <w:rPr>
            <w:rFonts w:ascii="Times New Roman" w:eastAsia="Times New Roman" w:hAnsi="Times New Roman" w:cs="Times New Roman"/>
            <w:shd w:val="clear" w:color="auto" w:fill="FFFFFF"/>
            <w:lang w:eastAsia="en-IN"/>
            <w:rPrChange w:id="1091" w:author="Author" w:date="2019-10-15T09:29:00Z">
              <w:rPr>
                <w:rFonts w:ascii="Times New Roman" w:eastAsia="Times New Roman" w:hAnsi="Times New Roman" w:cs="Times New Roman"/>
                <w:color w:val="222222"/>
                <w:shd w:val="clear" w:color="auto" w:fill="FFFFFF"/>
                <w:lang w:eastAsia="en-IN"/>
              </w:rPr>
            </w:rPrChange>
          </w:rPr>
          <w:t xml:space="preserve">analytical </w:t>
        </w:r>
      </w:ins>
      <w:r w:rsidRPr="00EB6572">
        <w:rPr>
          <w:rFonts w:ascii="Times New Roman" w:eastAsia="Times New Roman" w:hAnsi="Times New Roman" w:cs="Times New Roman"/>
          <w:shd w:val="clear" w:color="auto" w:fill="FFFFFF"/>
          <w:lang w:eastAsia="en-IN"/>
          <w:rPrChange w:id="1092" w:author="Author" w:date="2019-10-15T09:29:00Z">
            <w:rPr>
              <w:rFonts w:ascii="Arial" w:eastAsia="Times New Roman" w:hAnsi="Arial" w:cs="Arial"/>
              <w:color w:val="222222"/>
              <w:sz w:val="24"/>
              <w:szCs w:val="24"/>
              <w:shd w:val="clear" w:color="auto" w:fill="FFFFFF"/>
              <w:lang w:eastAsia="en-IN"/>
            </w:rPr>
          </w:rPrChange>
        </w:rPr>
        <w:t xml:space="preserve">skills </w:t>
      </w:r>
      <w:del w:id="1093" w:author="Author" w:date="2019-10-01T11:20:00Z">
        <w:r w:rsidRPr="00EB6572">
          <w:rPr>
            <w:rFonts w:ascii="Times New Roman" w:eastAsia="Times New Roman" w:hAnsi="Times New Roman" w:cs="Times New Roman"/>
            <w:shd w:val="clear" w:color="auto" w:fill="FFFFFF"/>
            <w:lang w:eastAsia="en-IN"/>
            <w:rPrChange w:id="1094" w:author="Author" w:date="2019-10-15T09:29:00Z">
              <w:rPr>
                <w:rFonts w:ascii="Arial" w:eastAsia="Times New Roman" w:hAnsi="Arial" w:cs="Arial"/>
                <w:color w:val="222222"/>
                <w:sz w:val="24"/>
                <w:szCs w:val="24"/>
                <w:shd w:val="clear" w:color="auto" w:fill="FFFFFF"/>
                <w:lang w:eastAsia="en-IN"/>
              </w:rPr>
            </w:rPrChange>
          </w:rPr>
          <w:delText xml:space="preserve">in analyzing and learning new things quickly </w:delText>
        </w:r>
      </w:del>
      <w:r w:rsidRPr="00EB6572">
        <w:rPr>
          <w:rFonts w:ascii="Times New Roman" w:eastAsia="Times New Roman" w:hAnsi="Times New Roman" w:cs="Times New Roman"/>
          <w:shd w:val="clear" w:color="auto" w:fill="FFFFFF"/>
          <w:lang w:eastAsia="en-IN"/>
          <w:rPrChange w:id="1095" w:author="Author" w:date="2019-10-15T09:29:00Z">
            <w:rPr>
              <w:rFonts w:ascii="Arial" w:eastAsia="Times New Roman" w:hAnsi="Arial" w:cs="Arial"/>
              <w:color w:val="222222"/>
              <w:sz w:val="24"/>
              <w:szCs w:val="24"/>
              <w:shd w:val="clear" w:color="auto" w:fill="FFFFFF"/>
              <w:lang w:eastAsia="en-IN"/>
            </w:rPr>
          </w:rPrChange>
        </w:rPr>
        <w:t xml:space="preserve">earned me a </w:t>
      </w:r>
      <w:ins w:id="1096" w:author="Author" w:date="2019-10-01T11:20:00Z">
        <w:r w:rsidR="00D72EF2" w:rsidRPr="00EB6572">
          <w:rPr>
            <w:rFonts w:ascii="Times New Roman" w:eastAsia="Times New Roman" w:hAnsi="Times New Roman" w:cs="Times New Roman"/>
            <w:shd w:val="clear" w:color="auto" w:fill="FFFFFF"/>
            <w:lang w:eastAsia="en-IN"/>
            <w:rPrChange w:id="1097" w:author="Author" w:date="2019-10-15T09:29:00Z">
              <w:rPr>
                <w:rFonts w:ascii="Times New Roman" w:eastAsia="Times New Roman" w:hAnsi="Times New Roman" w:cs="Times New Roman"/>
                <w:color w:val="222222"/>
                <w:shd w:val="clear" w:color="auto" w:fill="FFFFFF"/>
                <w:lang w:eastAsia="en-IN"/>
              </w:rPr>
            </w:rPrChange>
          </w:rPr>
          <w:t>‘</w:t>
        </w:r>
      </w:ins>
      <w:del w:id="1098" w:author="Author" w:date="2019-10-01T11:20:00Z">
        <w:r w:rsidRPr="00EB6572">
          <w:rPr>
            <w:rFonts w:ascii="Times New Roman" w:eastAsia="Times New Roman" w:hAnsi="Times New Roman" w:cs="Times New Roman"/>
            <w:shd w:val="clear" w:color="auto" w:fill="FFFFFF"/>
            <w:lang w:eastAsia="en-IN"/>
            <w:rPrChange w:id="1099"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00" w:author="Author" w:date="2019-10-15T09:29:00Z">
            <w:rPr>
              <w:rFonts w:ascii="Arial" w:eastAsia="Times New Roman" w:hAnsi="Arial" w:cs="Arial"/>
              <w:color w:val="222222"/>
              <w:sz w:val="24"/>
              <w:szCs w:val="24"/>
              <w:shd w:val="clear" w:color="auto" w:fill="FFFFFF"/>
              <w:lang w:eastAsia="en-IN"/>
            </w:rPr>
          </w:rPrChange>
        </w:rPr>
        <w:t>STAR Award</w:t>
      </w:r>
      <w:ins w:id="1101" w:author="Author" w:date="2019-10-01T11:20:00Z">
        <w:r w:rsidR="00D72EF2" w:rsidRPr="00EB6572">
          <w:rPr>
            <w:rFonts w:ascii="Times New Roman" w:eastAsia="Times New Roman" w:hAnsi="Times New Roman" w:cs="Times New Roman"/>
            <w:shd w:val="clear" w:color="auto" w:fill="FFFFFF"/>
            <w:lang w:eastAsia="en-IN"/>
            <w:rPrChange w:id="1102" w:author="Author" w:date="2019-10-15T09:29:00Z">
              <w:rPr>
                <w:rFonts w:ascii="Times New Roman" w:eastAsia="Times New Roman" w:hAnsi="Times New Roman" w:cs="Times New Roman"/>
                <w:color w:val="222222"/>
                <w:shd w:val="clear" w:color="auto" w:fill="FFFFFF"/>
                <w:lang w:eastAsia="en-IN"/>
              </w:rPr>
            </w:rPrChange>
          </w:rPr>
          <w:t>’</w:t>
        </w:r>
      </w:ins>
      <w:del w:id="1103" w:author="Author" w:date="2019-10-01T11:20:00Z">
        <w:r w:rsidRPr="00EB6572">
          <w:rPr>
            <w:rFonts w:ascii="Times New Roman" w:eastAsia="Times New Roman" w:hAnsi="Times New Roman" w:cs="Times New Roman"/>
            <w:shd w:val="clear" w:color="auto" w:fill="FFFFFF"/>
            <w:lang w:eastAsia="en-IN"/>
            <w:rPrChange w:id="1104" w:author="Author" w:date="2019-10-15T09:29:00Z">
              <w:rPr>
                <w:rFonts w:ascii="Arial" w:eastAsia="Times New Roman" w:hAnsi="Arial" w:cs="Arial"/>
                <w:color w:val="222222"/>
                <w:sz w:val="24"/>
                <w:szCs w:val="24"/>
                <w:shd w:val="clear" w:color="auto" w:fill="FFFFFF"/>
                <w:lang w:eastAsia="en-IN"/>
              </w:rPr>
            </w:rPrChange>
          </w:rPr>
          <w:delText>”</w:delText>
        </w:r>
      </w:del>
      <w:r w:rsidRPr="00EB6572">
        <w:rPr>
          <w:rFonts w:ascii="Times New Roman" w:eastAsia="Times New Roman" w:hAnsi="Times New Roman" w:cs="Times New Roman"/>
          <w:shd w:val="clear" w:color="auto" w:fill="FFFFFF"/>
          <w:lang w:eastAsia="en-IN"/>
          <w:rPrChange w:id="1105" w:author="Author" w:date="2019-10-15T09:29:00Z">
            <w:rPr>
              <w:rFonts w:ascii="Arial" w:eastAsia="Times New Roman" w:hAnsi="Arial" w:cs="Arial"/>
              <w:color w:val="222222"/>
              <w:sz w:val="24"/>
              <w:szCs w:val="24"/>
              <w:shd w:val="clear" w:color="auto" w:fill="FFFFFF"/>
              <w:lang w:eastAsia="en-IN"/>
            </w:rPr>
          </w:rPrChange>
        </w:rPr>
        <w:t xml:space="preserve"> in my project</w:t>
      </w:r>
      <w:ins w:id="1106" w:author="Author" w:date="2019-10-11T13:18:00Z">
        <w:r w:rsidR="007061E7" w:rsidRPr="00EB6572">
          <w:rPr>
            <w:rFonts w:ascii="Times New Roman" w:eastAsia="Times New Roman" w:hAnsi="Times New Roman" w:cs="Times New Roman"/>
            <w:shd w:val="clear" w:color="auto" w:fill="FFFFFF"/>
            <w:lang w:eastAsia="en-IN"/>
            <w:rPrChange w:id="1107" w:author="Author" w:date="2019-10-15T09:29:00Z">
              <w:rPr>
                <w:rFonts w:ascii="Times New Roman" w:eastAsia="Times New Roman" w:hAnsi="Times New Roman" w:cs="Times New Roman"/>
                <w:color w:val="222222"/>
                <w:shd w:val="clear" w:color="auto" w:fill="FFFFFF"/>
                <w:lang w:eastAsia="en-IN"/>
              </w:rPr>
            </w:rPrChange>
          </w:rPr>
          <w:t xml:space="preserve"> (Jun’19)</w:t>
        </w:r>
      </w:ins>
      <w:r w:rsidRPr="00EB6572">
        <w:rPr>
          <w:rFonts w:ascii="Times New Roman" w:eastAsia="Times New Roman" w:hAnsi="Times New Roman" w:cs="Times New Roman"/>
          <w:shd w:val="clear" w:color="auto" w:fill="FFFFFF"/>
          <w:lang w:eastAsia="en-IN"/>
          <w:rPrChange w:id="1108" w:author="Author" w:date="2019-10-15T09:29:00Z">
            <w:rPr>
              <w:rFonts w:ascii="Arial" w:eastAsia="Times New Roman" w:hAnsi="Arial" w:cs="Arial"/>
              <w:color w:val="222222"/>
              <w:sz w:val="24"/>
              <w:szCs w:val="24"/>
              <w:shd w:val="clear" w:color="auto" w:fill="FFFFFF"/>
              <w:lang w:eastAsia="en-IN"/>
            </w:rPr>
          </w:rPrChange>
        </w:rPr>
        <w:t>.</w:t>
      </w:r>
    </w:p>
    <w:p w:rsidR="0018530A" w:rsidRPr="00EB6572" w:rsidRDefault="0018530A">
      <w:pPr>
        <w:spacing w:after="0" w:line="240" w:lineRule="auto"/>
        <w:jc w:val="both"/>
        <w:rPr>
          <w:ins w:id="1109" w:author="Author" w:date="2019-10-11T13:17:00Z"/>
          <w:rFonts w:ascii="Times New Roman" w:eastAsia="Times New Roman" w:hAnsi="Times New Roman" w:cs="Times New Roman"/>
          <w:shd w:val="clear" w:color="auto" w:fill="FFFFFF"/>
          <w:lang w:eastAsia="en-IN"/>
          <w:rPrChange w:id="1110" w:author="Author" w:date="2019-10-15T09:29:00Z">
            <w:rPr>
              <w:ins w:id="1111" w:author="Author" w:date="2019-10-11T13:17:00Z"/>
              <w:rFonts w:ascii="Times New Roman" w:eastAsia="Times New Roman" w:hAnsi="Times New Roman" w:cs="Times New Roman"/>
              <w:color w:val="222222"/>
              <w:shd w:val="clear" w:color="auto" w:fill="FFFFFF"/>
              <w:lang w:eastAsia="en-IN"/>
            </w:rPr>
          </w:rPrChange>
        </w:rPr>
        <w:pPrChange w:id="1112" w:author="Author" w:date="2019-10-11T13:08:00Z">
          <w:pPr>
            <w:spacing w:after="0" w:line="240" w:lineRule="auto"/>
          </w:pPr>
        </w:pPrChange>
      </w:pPr>
    </w:p>
    <w:p w:rsidR="00351A6C" w:rsidRPr="00EB6572" w:rsidDel="00750607" w:rsidRDefault="00351A6C" w:rsidP="004F2A03">
      <w:pPr>
        <w:jc w:val="both"/>
        <w:rPr>
          <w:ins w:id="1113" w:author="vishnu ishpujani" w:date="2019-10-02T19:34:00Z"/>
          <w:del w:id="1114" w:author="Author" w:date="2019-10-11T13:18:00Z"/>
          <w:rFonts w:ascii="Times New Roman" w:hAnsi="Times New Roman" w:cs="Times New Roman"/>
          <w:highlight w:val="yellow"/>
        </w:rPr>
      </w:pPr>
    </w:p>
    <w:p w:rsidR="00351A6C" w:rsidRPr="00EB6572" w:rsidRDefault="00750607" w:rsidP="004F2A03">
      <w:pPr>
        <w:jc w:val="both"/>
        <w:rPr>
          <w:ins w:id="1115" w:author="Author" w:date="2019-10-01T11:20:00Z"/>
          <w:rFonts w:ascii="Times New Roman" w:hAnsi="Times New Roman" w:cs="Times New Roman"/>
          <w:rPrChange w:id="1116" w:author="Author" w:date="2019-10-15T09:29:00Z">
            <w:rPr>
              <w:ins w:id="1117" w:author="Author" w:date="2019-10-01T11:20:00Z"/>
              <w:highlight w:val="yellow"/>
            </w:rPr>
          </w:rPrChange>
        </w:rPr>
      </w:pPr>
      <w:ins w:id="1118" w:author="Author" w:date="2019-10-11T13:18:00Z">
        <w:r w:rsidRPr="00EB6572">
          <w:rPr>
            <w:rFonts w:ascii="Times New Roman" w:hAnsi="Times New Roman" w:cs="Times New Roman"/>
          </w:rPr>
          <w:t xml:space="preserve">Thus far, </w:t>
        </w:r>
      </w:ins>
      <w:ins w:id="1119" w:author="vishnu ishpujani" w:date="2019-10-02T19:34:00Z">
        <w:r w:rsidR="00B93CCF" w:rsidRPr="00EB6572">
          <w:rPr>
            <w:rFonts w:ascii="Times New Roman" w:hAnsi="Times New Roman" w:cs="Times New Roman"/>
            <w:rPrChange w:id="1120" w:author="Author" w:date="2019-10-15T09:29:00Z">
              <w:rPr>
                <w:rFonts w:ascii="Times New Roman" w:hAnsi="Times New Roman"/>
                <w:sz w:val="16"/>
                <w:szCs w:val="16"/>
                <w:highlight w:val="yellow"/>
              </w:rPr>
            </w:rPrChange>
          </w:rPr>
          <w:t>I</w:t>
        </w:r>
      </w:ins>
      <w:ins w:id="1121" w:author="Author" w:date="2019-10-11T13:18:00Z">
        <w:r w:rsidRPr="00EB6572">
          <w:rPr>
            <w:rFonts w:ascii="Times New Roman" w:hAnsi="Times New Roman" w:cs="Times New Roman"/>
          </w:rPr>
          <w:t xml:space="preserve">’ve gained a stronghold </w:t>
        </w:r>
      </w:ins>
      <w:ins w:id="1122" w:author="vishnu ishpujani" w:date="2019-10-02T19:34:00Z">
        <w:del w:id="1123" w:author="Author" w:date="2019-10-11T13:18:00Z">
          <w:r w:rsidR="00B93CCF" w:rsidRPr="00EB6572">
            <w:rPr>
              <w:rFonts w:ascii="Times New Roman" w:hAnsi="Times New Roman" w:cs="Times New Roman"/>
              <w:rPrChange w:id="1124" w:author="Author" w:date="2019-10-15T09:29:00Z">
                <w:rPr>
                  <w:rFonts w:ascii="Times New Roman" w:hAnsi="Times New Roman"/>
                  <w:sz w:val="16"/>
                  <w:szCs w:val="16"/>
                  <w:highlight w:val="yellow"/>
                </w:rPr>
              </w:rPrChange>
            </w:rPr>
            <w:delText xml:space="preserve"> have learnt </w:delText>
          </w:r>
        </w:del>
      </w:ins>
      <w:ins w:id="1125" w:author="Author" w:date="2019-10-11T13:18:00Z">
        <w:r w:rsidRPr="00EB6572">
          <w:rPr>
            <w:rFonts w:ascii="Times New Roman" w:hAnsi="Times New Roman" w:cs="Times New Roman"/>
          </w:rPr>
          <w:t xml:space="preserve">over </w:t>
        </w:r>
      </w:ins>
      <w:ins w:id="1126" w:author="vishnu ishpujani" w:date="2019-10-02T19:34:00Z">
        <w:r w:rsidR="00B93CCF" w:rsidRPr="00EB6572">
          <w:rPr>
            <w:rFonts w:ascii="Times New Roman" w:hAnsi="Times New Roman" w:cs="Times New Roman"/>
            <w:rPrChange w:id="1127" w:author="Author" w:date="2019-10-15T09:29:00Z">
              <w:rPr>
                <w:rFonts w:ascii="Times New Roman" w:hAnsi="Times New Roman"/>
                <w:sz w:val="16"/>
                <w:szCs w:val="16"/>
                <w:highlight w:val="yellow"/>
              </w:rPr>
            </w:rPrChange>
          </w:rPr>
          <w:t xml:space="preserve">many different technologies </w:t>
        </w:r>
      </w:ins>
      <w:ins w:id="1128" w:author="Author" w:date="2019-10-11T13:18:00Z">
        <w:r w:rsidRPr="00EB6572">
          <w:rPr>
            <w:rFonts w:ascii="Times New Roman" w:hAnsi="Times New Roman" w:cs="Times New Roman"/>
          </w:rPr>
          <w:t xml:space="preserve">encompassing programming, </w:t>
        </w:r>
      </w:ins>
      <w:ins w:id="1129" w:author="vishnu ishpujani" w:date="2019-10-02T19:34:00Z">
        <w:del w:id="1130" w:author="Author" w:date="2019-10-11T13:18:00Z">
          <w:r w:rsidR="00B93CCF" w:rsidRPr="00EB6572">
            <w:rPr>
              <w:rFonts w:ascii="Times New Roman" w:hAnsi="Times New Roman" w:cs="Times New Roman"/>
              <w:rPrChange w:id="1131" w:author="Author" w:date="2019-10-15T09:29:00Z">
                <w:rPr>
                  <w:rFonts w:ascii="Times New Roman" w:hAnsi="Times New Roman"/>
                  <w:sz w:val="16"/>
                  <w:szCs w:val="16"/>
                  <w:highlight w:val="yellow"/>
                </w:rPr>
              </w:rPrChange>
            </w:rPr>
            <w:delText>C, C++, Java</w:delText>
          </w:r>
        </w:del>
      </w:ins>
      <w:ins w:id="1132" w:author="vishnu ishpujani" w:date="2019-10-02T20:03:00Z">
        <w:del w:id="1133" w:author="Author" w:date="2019-10-11T13:18:00Z">
          <w:r w:rsidR="00B93CCF" w:rsidRPr="00EB6572">
            <w:rPr>
              <w:rFonts w:ascii="Times New Roman" w:hAnsi="Times New Roman" w:cs="Times New Roman"/>
              <w:rPrChange w:id="1134" w:author="Author" w:date="2019-10-15T09:29:00Z">
                <w:rPr>
                  <w:rFonts w:ascii="Times New Roman" w:hAnsi="Times New Roman"/>
                  <w:sz w:val="16"/>
                  <w:szCs w:val="16"/>
                  <w:highlight w:val="yellow"/>
                </w:rPr>
              </w:rPrChange>
            </w:rPr>
            <w:delText xml:space="preserve">, and </w:delText>
          </w:r>
        </w:del>
      </w:ins>
      <w:ins w:id="1135" w:author="vishnu ishpujani" w:date="2019-10-02T20:05:00Z">
        <w:r w:rsidR="00B93CCF" w:rsidRPr="00EB6572">
          <w:rPr>
            <w:rFonts w:ascii="Times New Roman" w:hAnsi="Times New Roman" w:cs="Times New Roman"/>
            <w:rPrChange w:id="1136" w:author="Author" w:date="2019-10-15T09:29:00Z">
              <w:rPr>
                <w:rFonts w:ascii="Times New Roman" w:hAnsi="Times New Roman"/>
                <w:sz w:val="16"/>
                <w:szCs w:val="16"/>
                <w:highlight w:val="yellow"/>
              </w:rPr>
            </w:rPrChange>
          </w:rPr>
          <w:t>web development</w:t>
        </w:r>
      </w:ins>
      <w:ins w:id="1137" w:author="Author" w:date="2019-10-11T13:18:00Z">
        <w:r w:rsidRPr="00EB6572">
          <w:rPr>
            <w:rFonts w:ascii="Times New Roman" w:hAnsi="Times New Roman" w:cs="Times New Roman"/>
          </w:rPr>
          <w:t xml:space="preserve">, </w:t>
        </w:r>
      </w:ins>
      <w:ins w:id="1138" w:author="vishnu ishpujani" w:date="2019-10-02T20:05:00Z">
        <w:del w:id="1139" w:author="Author" w:date="2019-10-11T13:18:00Z">
          <w:r w:rsidR="00B93CCF" w:rsidRPr="00EB6572">
            <w:rPr>
              <w:rFonts w:ascii="Times New Roman" w:hAnsi="Times New Roman" w:cs="Times New Roman"/>
              <w:rPrChange w:id="1140" w:author="Author" w:date="2019-10-15T09:29:00Z">
                <w:rPr>
                  <w:rFonts w:ascii="Times New Roman" w:hAnsi="Times New Roman"/>
                  <w:sz w:val="16"/>
                  <w:szCs w:val="16"/>
                  <w:highlight w:val="yellow"/>
                </w:rPr>
              </w:rPrChange>
            </w:rPr>
            <w:delText xml:space="preserve">. I have </w:delText>
          </w:r>
        </w:del>
      </w:ins>
      <w:ins w:id="1141" w:author="vishnu ishpujani" w:date="2019-10-02T20:07:00Z">
        <w:del w:id="1142" w:author="Author" w:date="2019-10-11T13:18:00Z">
          <w:r w:rsidR="00B93CCF" w:rsidRPr="00EB6572">
            <w:rPr>
              <w:rFonts w:ascii="Times New Roman" w:hAnsi="Times New Roman" w:cs="Times New Roman"/>
              <w:rPrChange w:id="1143" w:author="Author" w:date="2019-10-15T09:29:00Z">
                <w:rPr>
                  <w:rFonts w:ascii="Times New Roman" w:hAnsi="Times New Roman"/>
                  <w:sz w:val="16"/>
                  <w:szCs w:val="16"/>
                  <w:highlight w:val="yellow"/>
                </w:rPr>
              </w:rPrChange>
            </w:rPr>
            <w:delText xml:space="preserve">attended my sessions on </w:delText>
          </w:r>
        </w:del>
        <w:r w:rsidR="00B93CCF" w:rsidRPr="00EB6572">
          <w:rPr>
            <w:rFonts w:ascii="Times New Roman" w:hAnsi="Times New Roman" w:cs="Times New Roman"/>
            <w:rPrChange w:id="1144" w:author="Author" w:date="2019-10-15T09:29:00Z">
              <w:rPr>
                <w:rFonts w:ascii="Times New Roman" w:hAnsi="Times New Roman"/>
                <w:sz w:val="16"/>
                <w:szCs w:val="16"/>
                <w:highlight w:val="yellow"/>
              </w:rPr>
            </w:rPrChange>
          </w:rPr>
          <w:t>machine learning</w:t>
        </w:r>
      </w:ins>
      <w:ins w:id="1145" w:author="Author" w:date="2019-10-11T13:19:00Z">
        <w:r w:rsidRPr="00EB6572">
          <w:rPr>
            <w:rFonts w:ascii="Times New Roman" w:hAnsi="Times New Roman" w:cs="Times New Roman"/>
          </w:rPr>
          <w:t xml:space="preserve">, and </w:t>
        </w:r>
      </w:ins>
      <w:ins w:id="1146" w:author="vishnu ishpujani" w:date="2019-10-02T20:07:00Z">
        <w:del w:id="1147" w:author="Author" w:date="2019-10-11T13:19:00Z">
          <w:r w:rsidR="00B93CCF" w:rsidRPr="00EB6572">
            <w:rPr>
              <w:rFonts w:ascii="Times New Roman" w:hAnsi="Times New Roman" w:cs="Times New Roman"/>
              <w:rPrChange w:id="1148" w:author="Author" w:date="2019-10-15T09:29:00Z">
                <w:rPr>
                  <w:rFonts w:ascii="Times New Roman" w:hAnsi="Times New Roman"/>
                  <w:sz w:val="16"/>
                  <w:szCs w:val="16"/>
                  <w:highlight w:val="yellow"/>
                </w:rPr>
              </w:rPrChange>
            </w:rPr>
            <w:delText xml:space="preserve"> and have com</w:delText>
          </w:r>
        </w:del>
      </w:ins>
      <w:ins w:id="1149" w:author="vishnu ishpujani" w:date="2019-10-02T20:08:00Z">
        <w:del w:id="1150" w:author="Author" w:date="2019-10-11T13:19:00Z">
          <w:r w:rsidR="00B93CCF" w:rsidRPr="00EB6572">
            <w:rPr>
              <w:rFonts w:ascii="Times New Roman" w:hAnsi="Times New Roman" w:cs="Times New Roman"/>
              <w:rPrChange w:id="1151" w:author="Author" w:date="2019-10-15T09:29:00Z">
                <w:rPr>
                  <w:rFonts w:ascii="Times New Roman" w:hAnsi="Times New Roman"/>
                  <w:sz w:val="16"/>
                  <w:szCs w:val="16"/>
                  <w:highlight w:val="yellow"/>
                </w:rPr>
              </w:rPrChange>
            </w:rPr>
            <w:delText xml:space="preserve">pleted </w:delText>
          </w:r>
        </w:del>
        <w:r w:rsidR="00B93CCF" w:rsidRPr="00EB6572">
          <w:rPr>
            <w:rFonts w:ascii="Times New Roman" w:hAnsi="Times New Roman" w:cs="Times New Roman"/>
            <w:rPrChange w:id="1152" w:author="Author" w:date="2019-10-15T09:29:00Z">
              <w:rPr>
                <w:rFonts w:ascii="Times New Roman" w:hAnsi="Times New Roman"/>
                <w:sz w:val="16"/>
                <w:szCs w:val="16"/>
                <w:highlight w:val="yellow"/>
              </w:rPr>
            </w:rPrChange>
          </w:rPr>
          <w:t>cloud</w:t>
        </w:r>
        <w:del w:id="1153" w:author="Author" w:date="2019-10-11T13:19:00Z">
          <w:r w:rsidR="00B93CCF" w:rsidRPr="00EB6572">
            <w:rPr>
              <w:rFonts w:ascii="Times New Roman" w:hAnsi="Times New Roman" w:cs="Times New Roman"/>
              <w:rPrChange w:id="1154" w:author="Author" w:date="2019-10-15T09:29:00Z">
                <w:rPr>
                  <w:rFonts w:ascii="Times New Roman" w:hAnsi="Times New Roman"/>
                  <w:sz w:val="16"/>
                  <w:szCs w:val="16"/>
                  <w:highlight w:val="yellow"/>
                </w:rPr>
              </w:rPrChange>
            </w:rPr>
            <w:delText xml:space="preserve"> certifications as well</w:delText>
          </w:r>
        </w:del>
      </w:ins>
      <w:ins w:id="1155" w:author="Author" w:date="2019-10-11T13:19:00Z">
        <w:r w:rsidRPr="00EB6572">
          <w:rPr>
            <w:rFonts w:ascii="Times New Roman" w:hAnsi="Times New Roman" w:cs="Times New Roman"/>
          </w:rPr>
          <w:t xml:space="preserve"> computing</w:t>
        </w:r>
      </w:ins>
      <w:ins w:id="1156" w:author="vishnu ishpujani" w:date="2019-10-02T20:14:00Z">
        <w:r w:rsidR="00B93CCF" w:rsidRPr="00EB6572">
          <w:rPr>
            <w:rFonts w:ascii="Times New Roman" w:hAnsi="Times New Roman" w:cs="Times New Roman"/>
            <w:rPrChange w:id="1157" w:author="Author" w:date="2019-10-15T09:29:00Z">
              <w:rPr>
                <w:rFonts w:ascii="Times New Roman" w:hAnsi="Times New Roman"/>
                <w:sz w:val="16"/>
                <w:szCs w:val="16"/>
                <w:highlight w:val="yellow"/>
              </w:rPr>
            </w:rPrChange>
          </w:rPr>
          <w:t xml:space="preserve">. </w:t>
        </w:r>
        <w:del w:id="1158" w:author="Author" w:date="2019-10-11T13:19:00Z">
          <w:r w:rsidR="00B93CCF" w:rsidRPr="00EB6572">
            <w:rPr>
              <w:rFonts w:ascii="Times New Roman" w:hAnsi="Times New Roman" w:cs="Times New Roman"/>
              <w:rPrChange w:id="1159" w:author="Author" w:date="2019-10-15T09:29:00Z">
                <w:rPr>
                  <w:rFonts w:ascii="Times New Roman" w:hAnsi="Times New Roman"/>
                  <w:sz w:val="16"/>
                  <w:szCs w:val="16"/>
                  <w:highlight w:val="yellow"/>
                </w:rPr>
              </w:rPrChange>
            </w:rPr>
            <w:delText xml:space="preserve">Having an industrial experience </w:delText>
          </w:r>
        </w:del>
      </w:ins>
      <w:ins w:id="1160" w:author="vishnu ishpujani" w:date="2019-10-02T20:15:00Z">
        <w:del w:id="1161" w:author="Author" w:date="2019-10-11T13:19:00Z">
          <w:r w:rsidR="00B93CCF" w:rsidRPr="00EB6572">
            <w:rPr>
              <w:rFonts w:ascii="Times New Roman" w:hAnsi="Times New Roman" w:cs="Times New Roman"/>
              <w:rPrChange w:id="1162" w:author="Author" w:date="2019-10-15T09:29:00Z">
                <w:rPr>
                  <w:rFonts w:ascii="Times New Roman" w:hAnsi="Times New Roman"/>
                  <w:sz w:val="16"/>
                  <w:szCs w:val="16"/>
                  <w:highlight w:val="yellow"/>
                </w:rPr>
              </w:rPrChange>
            </w:rPr>
            <w:delText>and w</w:delText>
          </w:r>
        </w:del>
      </w:ins>
      <w:ins w:id="1163" w:author="Author" w:date="2019-10-11T13:19:00Z">
        <w:r w:rsidRPr="00EB6572">
          <w:rPr>
            <w:rFonts w:ascii="Times New Roman" w:hAnsi="Times New Roman" w:cs="Times New Roman"/>
          </w:rPr>
          <w:t>W</w:t>
        </w:r>
      </w:ins>
      <w:ins w:id="1164" w:author="vishnu ishpujani" w:date="2019-10-02T20:15:00Z">
        <w:r w:rsidR="00B93CCF" w:rsidRPr="00EB6572">
          <w:rPr>
            <w:rFonts w:ascii="Times New Roman" w:hAnsi="Times New Roman" w:cs="Times New Roman"/>
            <w:rPrChange w:id="1165" w:author="Author" w:date="2019-10-15T09:29:00Z">
              <w:rPr>
                <w:rFonts w:ascii="Times New Roman" w:hAnsi="Times New Roman"/>
                <w:sz w:val="16"/>
                <w:szCs w:val="16"/>
                <w:highlight w:val="yellow"/>
              </w:rPr>
            </w:rPrChange>
          </w:rPr>
          <w:t>orking on real</w:t>
        </w:r>
      </w:ins>
      <w:ins w:id="1166" w:author="Author" w:date="2019-10-11T13:19:00Z">
        <w:r w:rsidRPr="00EB6572">
          <w:rPr>
            <w:rFonts w:ascii="Times New Roman" w:hAnsi="Times New Roman" w:cs="Times New Roman"/>
          </w:rPr>
          <w:t>-</w:t>
        </w:r>
      </w:ins>
      <w:ins w:id="1167" w:author="vishnu ishpujani" w:date="2019-10-02T20:15:00Z">
        <w:r w:rsidR="00B93CCF" w:rsidRPr="00EB6572">
          <w:rPr>
            <w:rFonts w:ascii="Times New Roman" w:hAnsi="Times New Roman" w:cs="Times New Roman"/>
            <w:rPrChange w:id="1168" w:author="Author" w:date="2019-10-15T09:29:00Z">
              <w:rPr>
                <w:rFonts w:ascii="Times New Roman" w:hAnsi="Times New Roman"/>
                <w:sz w:val="16"/>
                <w:szCs w:val="16"/>
                <w:highlight w:val="yellow"/>
              </w:rPr>
            </w:rPrChange>
          </w:rPr>
          <w:t xml:space="preserve">time projects </w:t>
        </w:r>
      </w:ins>
      <w:ins w:id="1169" w:author="Author" w:date="2019-10-11T13:19:00Z">
        <w:r w:rsidRPr="00EB6572">
          <w:rPr>
            <w:rFonts w:ascii="Times New Roman" w:hAnsi="Times New Roman" w:cs="Times New Roman"/>
          </w:rPr>
          <w:t xml:space="preserve">has whetted my application skills. </w:t>
        </w:r>
      </w:ins>
      <w:ins w:id="1170" w:author="vishnu ishpujani" w:date="2019-10-02T20:15:00Z">
        <w:del w:id="1171" w:author="Author" w:date="2019-10-11T13:19:00Z">
          <w:r w:rsidR="00B93CCF" w:rsidRPr="00EB6572">
            <w:rPr>
              <w:rFonts w:ascii="Times New Roman" w:hAnsi="Times New Roman" w:cs="Times New Roman"/>
              <w:rPrChange w:id="1172" w:author="Author" w:date="2019-10-15T09:29:00Z">
                <w:rPr>
                  <w:rFonts w:ascii="Times New Roman" w:hAnsi="Times New Roman"/>
                  <w:sz w:val="16"/>
                  <w:szCs w:val="16"/>
                  <w:highlight w:val="yellow"/>
                </w:rPr>
              </w:rPrChange>
            </w:rPr>
            <w:delText xml:space="preserve">helped me to </w:delText>
          </w:r>
        </w:del>
      </w:ins>
      <w:ins w:id="1173" w:author="vishnu ishpujani" w:date="2019-10-02T20:28:00Z">
        <w:del w:id="1174" w:author="Author" w:date="2019-10-11T13:19:00Z">
          <w:r w:rsidR="00B93CCF" w:rsidRPr="00EB6572">
            <w:rPr>
              <w:rFonts w:ascii="Times New Roman" w:hAnsi="Times New Roman" w:cs="Times New Roman"/>
              <w:rPrChange w:id="1175" w:author="Author" w:date="2019-10-15T09:29:00Z">
                <w:rPr>
                  <w:rFonts w:ascii="Times New Roman" w:hAnsi="Times New Roman"/>
                  <w:sz w:val="16"/>
                  <w:szCs w:val="16"/>
                  <w:highlight w:val="yellow"/>
                </w:rPr>
              </w:rPrChange>
            </w:rPr>
            <w:delText>work on different technologies and learning new things very quickly</w:delText>
          </w:r>
        </w:del>
      </w:ins>
      <w:ins w:id="1176" w:author="vishnu ishpujani" w:date="2019-10-02T20:08:00Z">
        <w:del w:id="1177" w:author="Author" w:date="2019-10-11T13:19:00Z">
          <w:r w:rsidR="00B93CCF" w:rsidRPr="00EB6572">
            <w:rPr>
              <w:rFonts w:ascii="Times New Roman" w:hAnsi="Times New Roman" w:cs="Times New Roman"/>
              <w:rPrChange w:id="1178" w:author="Author" w:date="2019-10-15T09:29:00Z">
                <w:rPr>
                  <w:rFonts w:ascii="Times New Roman" w:hAnsi="Times New Roman"/>
                  <w:sz w:val="16"/>
                  <w:szCs w:val="16"/>
                  <w:highlight w:val="yellow"/>
                </w:rPr>
              </w:rPrChange>
            </w:rPr>
            <w:delText xml:space="preserve">. </w:delText>
          </w:r>
        </w:del>
        <w:r w:rsidR="00B93CCF" w:rsidRPr="00EB6572">
          <w:rPr>
            <w:rFonts w:ascii="Times New Roman" w:hAnsi="Times New Roman" w:cs="Times New Roman"/>
            <w:rPrChange w:id="1179" w:author="Author" w:date="2019-10-15T09:29:00Z">
              <w:rPr>
                <w:rFonts w:ascii="Times New Roman" w:hAnsi="Times New Roman"/>
                <w:sz w:val="16"/>
                <w:szCs w:val="16"/>
                <w:highlight w:val="yellow"/>
              </w:rPr>
            </w:rPrChange>
          </w:rPr>
          <w:t>I</w:t>
        </w:r>
      </w:ins>
      <w:ins w:id="1180" w:author="Author" w:date="2019-10-11T13:19:00Z">
        <w:r w:rsidRPr="00EB6572">
          <w:rPr>
            <w:rFonts w:ascii="Times New Roman" w:hAnsi="Times New Roman" w:cs="Times New Roman"/>
          </w:rPr>
          <w:t>’</w:t>
        </w:r>
      </w:ins>
      <w:ins w:id="1181" w:author="vishnu ishpujani" w:date="2019-10-02T20:08:00Z">
        <w:del w:id="1182" w:author="Author" w:date="2019-10-11T13:19:00Z">
          <w:r w:rsidR="00B93CCF" w:rsidRPr="00EB6572">
            <w:rPr>
              <w:rFonts w:ascii="Times New Roman" w:hAnsi="Times New Roman" w:cs="Times New Roman"/>
              <w:rPrChange w:id="1183" w:author="Author" w:date="2019-10-15T09:29:00Z">
                <w:rPr>
                  <w:rFonts w:ascii="Times New Roman" w:hAnsi="Times New Roman"/>
                  <w:sz w:val="16"/>
                  <w:szCs w:val="16"/>
                  <w:highlight w:val="yellow"/>
                </w:rPr>
              </w:rPrChange>
            </w:rPr>
            <w:delText xml:space="preserve"> a</w:delText>
          </w:r>
        </w:del>
        <w:r w:rsidR="00B93CCF" w:rsidRPr="00EB6572">
          <w:rPr>
            <w:rFonts w:ascii="Times New Roman" w:hAnsi="Times New Roman" w:cs="Times New Roman"/>
            <w:rPrChange w:id="1184" w:author="Author" w:date="2019-10-15T09:29:00Z">
              <w:rPr>
                <w:rFonts w:ascii="Times New Roman" w:hAnsi="Times New Roman"/>
                <w:sz w:val="16"/>
                <w:szCs w:val="16"/>
                <w:highlight w:val="yellow"/>
              </w:rPr>
            </w:rPrChange>
          </w:rPr>
          <w:t xml:space="preserve">m </w:t>
        </w:r>
      </w:ins>
      <w:ins w:id="1185" w:author="Author" w:date="2019-10-11T13:19:00Z">
        <w:r w:rsidRPr="00EB6572">
          <w:rPr>
            <w:rFonts w:ascii="Times New Roman" w:hAnsi="Times New Roman" w:cs="Times New Roman"/>
          </w:rPr>
          <w:t xml:space="preserve">now </w:t>
        </w:r>
      </w:ins>
      <w:ins w:id="1186" w:author="vishnu ishpujani" w:date="2019-10-02T20:08:00Z">
        <w:r w:rsidR="00B93CCF" w:rsidRPr="00EB6572">
          <w:rPr>
            <w:rFonts w:ascii="Times New Roman" w:hAnsi="Times New Roman" w:cs="Times New Roman"/>
            <w:rPrChange w:id="1187" w:author="Author" w:date="2019-10-15T09:29:00Z">
              <w:rPr>
                <w:rFonts w:ascii="Times New Roman" w:hAnsi="Times New Roman"/>
                <w:sz w:val="16"/>
                <w:szCs w:val="16"/>
                <w:highlight w:val="yellow"/>
              </w:rPr>
            </w:rPrChange>
          </w:rPr>
          <w:t xml:space="preserve">keen to </w:t>
        </w:r>
      </w:ins>
      <w:ins w:id="1188" w:author="Author" w:date="2019-10-11T13:19:00Z">
        <w:r w:rsidRPr="00EB6572">
          <w:rPr>
            <w:rFonts w:ascii="Times New Roman" w:hAnsi="Times New Roman" w:cs="Times New Roman"/>
          </w:rPr>
          <w:t>develop more in-</w:t>
        </w:r>
      </w:ins>
      <w:ins w:id="1189" w:author="vishnu ishpujani" w:date="2019-10-02T20:08:00Z">
        <w:del w:id="1190" w:author="Author" w:date="2019-10-11T13:19:00Z">
          <w:r w:rsidR="00B93CCF" w:rsidRPr="00EB6572">
            <w:rPr>
              <w:rFonts w:ascii="Times New Roman" w:hAnsi="Times New Roman" w:cs="Times New Roman"/>
              <w:rPrChange w:id="1191" w:author="Author" w:date="2019-10-15T09:29:00Z">
                <w:rPr>
                  <w:rFonts w:ascii="Times New Roman" w:hAnsi="Times New Roman"/>
                  <w:sz w:val="16"/>
                  <w:szCs w:val="16"/>
                  <w:highlight w:val="yellow"/>
                </w:rPr>
              </w:rPrChange>
            </w:rPr>
            <w:delText xml:space="preserve">have a </w:delText>
          </w:r>
        </w:del>
        <w:r w:rsidR="00B93CCF" w:rsidRPr="00EB6572">
          <w:rPr>
            <w:rFonts w:ascii="Times New Roman" w:hAnsi="Times New Roman" w:cs="Times New Roman"/>
            <w:rPrChange w:id="1192" w:author="Author" w:date="2019-10-15T09:29:00Z">
              <w:rPr>
                <w:rFonts w:ascii="Times New Roman" w:hAnsi="Times New Roman"/>
                <w:sz w:val="16"/>
                <w:szCs w:val="16"/>
                <w:highlight w:val="yellow"/>
              </w:rPr>
            </w:rPrChange>
          </w:rPr>
          <w:t>dept</w:t>
        </w:r>
      </w:ins>
      <w:ins w:id="1193" w:author="vishnu ishpujani" w:date="2019-10-02T20:09:00Z">
        <w:r w:rsidR="00B93CCF" w:rsidRPr="00EB6572">
          <w:rPr>
            <w:rFonts w:ascii="Times New Roman" w:hAnsi="Times New Roman" w:cs="Times New Roman"/>
            <w:rPrChange w:id="1194" w:author="Author" w:date="2019-10-15T09:29:00Z">
              <w:rPr>
                <w:rFonts w:ascii="Times New Roman" w:hAnsi="Times New Roman"/>
                <w:sz w:val="16"/>
                <w:szCs w:val="16"/>
                <w:highlight w:val="yellow"/>
              </w:rPr>
            </w:rPrChange>
          </w:rPr>
          <w:t>h knowledge</w:t>
        </w:r>
      </w:ins>
      <w:ins w:id="1195" w:author="Author" w:date="2019-10-15T09:21:00Z">
        <w:r w:rsidR="00AB6AD0" w:rsidRPr="00EB6572">
          <w:rPr>
            <w:rFonts w:ascii="Times New Roman" w:hAnsi="Times New Roman" w:cs="Times New Roman"/>
          </w:rPr>
          <w:t xml:space="preserve"> </w:t>
        </w:r>
      </w:ins>
      <w:ins w:id="1196" w:author="Author" w:date="2019-10-11T13:19:00Z">
        <w:r w:rsidRPr="00EB6572">
          <w:rPr>
            <w:rFonts w:ascii="Times New Roman" w:hAnsi="Times New Roman" w:cs="Times New Roman"/>
          </w:rPr>
          <w:t xml:space="preserve">of </w:t>
        </w:r>
      </w:ins>
      <w:ins w:id="1197" w:author="Author" w:date="2019-10-15T09:21:00Z">
        <w:r w:rsidR="008013BC" w:rsidRPr="00EB6572">
          <w:rPr>
            <w:rFonts w:ascii="Times New Roman" w:hAnsi="Times New Roman" w:cs="Times New Roman"/>
          </w:rPr>
          <w:t xml:space="preserve">machine learning </w:t>
        </w:r>
        <w:r w:rsidR="00AB6AD0" w:rsidRPr="00EB6572">
          <w:rPr>
            <w:rFonts w:ascii="Times New Roman" w:hAnsi="Times New Roman" w:cs="Times New Roman"/>
          </w:rPr>
          <w:t xml:space="preserve">and </w:t>
        </w:r>
        <w:r w:rsidR="008013BC" w:rsidRPr="00EB6572">
          <w:rPr>
            <w:rFonts w:ascii="Times New Roman" w:hAnsi="Times New Roman" w:cs="Times New Roman"/>
          </w:rPr>
          <w:t xml:space="preserve">distributed operating systems </w:t>
        </w:r>
      </w:ins>
      <w:ins w:id="1198" w:author="Author" w:date="2019-10-11T13:20:00Z">
        <w:r w:rsidRPr="00EB6572">
          <w:rPr>
            <w:rFonts w:ascii="Times New Roman" w:hAnsi="Times New Roman" w:cs="Times New Roman"/>
          </w:rPr>
          <w:t xml:space="preserve">through a </w:t>
        </w:r>
      </w:ins>
      <w:ins w:id="1199" w:author="vishnu ishpujani" w:date="2019-10-02T20:11:00Z">
        <w:del w:id="1200" w:author="Author" w:date="2019-10-11T13:20:00Z">
          <w:r w:rsidR="00B93CCF" w:rsidRPr="00EB6572">
            <w:rPr>
              <w:rFonts w:ascii="Times New Roman" w:hAnsi="Times New Roman" w:cs="Times New Roman"/>
              <w:rPrChange w:id="1201" w:author="Author" w:date="2019-10-15T09:29:00Z">
                <w:rPr>
                  <w:rFonts w:ascii="Times New Roman" w:hAnsi="Times New Roman"/>
                  <w:sz w:val="16"/>
                  <w:szCs w:val="16"/>
                  <w:highlight w:val="yellow"/>
                </w:rPr>
              </w:rPrChange>
            </w:rPr>
            <w:delText>and</w:delText>
          </w:r>
        </w:del>
      </w:ins>
      <w:ins w:id="1202" w:author="vishnu ishpujani" w:date="2019-10-02T20:29:00Z">
        <w:del w:id="1203" w:author="Author" w:date="2019-10-11T13:20:00Z">
          <w:r w:rsidR="00B93CCF" w:rsidRPr="00EB6572">
            <w:rPr>
              <w:rFonts w:ascii="Times New Roman" w:hAnsi="Times New Roman" w:cs="Times New Roman"/>
              <w:rPrChange w:id="1204" w:author="Author" w:date="2019-10-15T09:29:00Z">
                <w:rPr>
                  <w:rFonts w:ascii="Times New Roman" w:hAnsi="Times New Roman"/>
                  <w:sz w:val="16"/>
                  <w:szCs w:val="16"/>
                  <w:highlight w:val="yellow"/>
                </w:rPr>
              </w:rPrChange>
            </w:rPr>
            <w:delText xml:space="preserve"> learn subjects in greater depth which intrigues me to decide to go for </w:delText>
          </w:r>
        </w:del>
        <w:r w:rsidR="00B93CCF" w:rsidRPr="00EB6572">
          <w:rPr>
            <w:rFonts w:ascii="Times New Roman" w:hAnsi="Times New Roman" w:cs="Times New Roman"/>
            <w:rPrChange w:id="1205" w:author="Author" w:date="2019-10-15T09:29:00Z">
              <w:rPr>
                <w:rFonts w:ascii="Times New Roman" w:hAnsi="Times New Roman"/>
                <w:sz w:val="16"/>
                <w:szCs w:val="16"/>
                <w:highlight w:val="yellow"/>
              </w:rPr>
            </w:rPrChange>
          </w:rPr>
          <w:t>master</w:t>
        </w:r>
      </w:ins>
      <w:ins w:id="1206" w:author="Author" w:date="2019-10-11T13:20:00Z">
        <w:r w:rsidRPr="00EB6572">
          <w:rPr>
            <w:rFonts w:ascii="Times New Roman" w:hAnsi="Times New Roman" w:cs="Times New Roman"/>
          </w:rPr>
          <w:t>’</w:t>
        </w:r>
      </w:ins>
      <w:ins w:id="1207" w:author="vishnu ishpujani" w:date="2019-10-02T20:29:00Z">
        <w:r w:rsidR="00B93CCF" w:rsidRPr="00EB6572">
          <w:rPr>
            <w:rFonts w:ascii="Times New Roman" w:hAnsi="Times New Roman" w:cs="Times New Roman"/>
            <w:rPrChange w:id="1208" w:author="Author" w:date="2019-10-15T09:29:00Z">
              <w:rPr>
                <w:rFonts w:ascii="Times New Roman" w:hAnsi="Times New Roman"/>
                <w:sz w:val="16"/>
                <w:szCs w:val="16"/>
                <w:highlight w:val="yellow"/>
              </w:rPr>
            </w:rPrChange>
          </w:rPr>
          <w:t>s</w:t>
        </w:r>
      </w:ins>
      <w:ins w:id="1209" w:author="Author" w:date="2019-10-11T13:20:00Z">
        <w:r w:rsidRPr="00EB6572">
          <w:rPr>
            <w:rFonts w:ascii="Times New Roman" w:hAnsi="Times New Roman" w:cs="Times New Roman"/>
          </w:rPr>
          <w:t xml:space="preserve"> degree in </w:t>
        </w:r>
      </w:ins>
      <w:ins w:id="1210" w:author="Author" w:date="2019-10-15T09:21:00Z">
        <w:r w:rsidR="00AB6AD0" w:rsidRPr="00EB6572">
          <w:rPr>
            <w:rFonts w:ascii="Times New Roman" w:hAnsi="Times New Roman" w:cs="Times New Roman"/>
          </w:rPr>
          <w:t>Computer Science</w:t>
        </w:r>
      </w:ins>
      <w:ins w:id="1211" w:author="vishnu ishpujani" w:date="2019-10-02T20:29:00Z">
        <w:r w:rsidR="00B93CCF" w:rsidRPr="00EB6572">
          <w:rPr>
            <w:rFonts w:ascii="Times New Roman" w:hAnsi="Times New Roman" w:cs="Times New Roman"/>
            <w:rPrChange w:id="1212" w:author="Author" w:date="2019-10-15T09:29:00Z">
              <w:rPr>
                <w:rFonts w:ascii="Times New Roman" w:hAnsi="Times New Roman"/>
                <w:sz w:val="16"/>
                <w:szCs w:val="16"/>
                <w:highlight w:val="yellow"/>
              </w:rPr>
            </w:rPrChange>
          </w:rPr>
          <w:t xml:space="preserve">. </w:t>
        </w:r>
      </w:ins>
    </w:p>
    <w:p w:rsidR="007A3F1F" w:rsidRPr="007A3F1F" w:rsidRDefault="00A902D1">
      <w:pPr>
        <w:jc w:val="both"/>
        <w:rPr>
          <w:del w:id="1213" w:author="Author" w:date="2019-10-11T13:20:00Z"/>
          <w:rPrChange w:id="1214" w:author="Author" w:date="2019-10-15T09:29:00Z">
            <w:rPr>
              <w:del w:id="1215" w:author="Author" w:date="2019-10-11T13:20:00Z"/>
              <w:sz w:val="22"/>
              <w:szCs w:val="22"/>
              <w:highlight w:val="yellow"/>
            </w:rPr>
          </w:rPrChange>
        </w:rPr>
        <w:pPrChange w:id="1216" w:author="Author" w:date="2019-10-15T09:23:00Z">
          <w:pPr>
            <w:pStyle w:val="NormalWeb"/>
            <w:jc w:val="both"/>
          </w:pPr>
        </w:pPrChange>
      </w:pPr>
      <w:ins w:id="1217" w:author="Author" w:date="2019-10-11T13:21:00Z">
        <w:r w:rsidRPr="00EB6572">
          <w:rPr>
            <w:rFonts w:ascii="Times New Roman" w:hAnsi="Times New Roman" w:cs="Times New Roman"/>
            <w:rPrChange w:id="1218" w:author="Author" w:date="2019-10-15T09:29:00Z">
              <w:rPr>
                <w:highlight w:val="yellow"/>
              </w:rPr>
            </w:rPrChange>
          </w:rPr>
          <w:t xml:space="preserve">Post MS, </w:t>
        </w:r>
      </w:ins>
    </w:p>
    <w:p w:rsidR="00A81543" w:rsidRPr="00EB6572" w:rsidRDefault="00B93CCF">
      <w:pPr>
        <w:jc w:val="both"/>
        <w:rPr>
          <w:ins w:id="1219" w:author="Author" w:date="2019-10-15T09:23:00Z"/>
          <w:rFonts w:ascii="Times New Roman" w:hAnsi="Times New Roman" w:cs="Times New Roman"/>
          <w:rPrChange w:id="1220" w:author="Author" w:date="2019-10-15T09:29:00Z">
            <w:rPr>
              <w:ins w:id="1221" w:author="Author" w:date="2019-10-15T09:23:00Z"/>
            </w:rPr>
          </w:rPrChange>
        </w:rPr>
        <w:pPrChange w:id="1222" w:author="Author" w:date="2019-10-15T09:23:00Z">
          <w:pPr>
            <w:pStyle w:val="CommentText"/>
          </w:pPr>
        </w:pPrChange>
      </w:pPr>
      <w:ins w:id="1223" w:author="Author" w:date="2019-10-11T13:21:00Z">
        <w:r w:rsidRPr="00EB6572">
          <w:rPr>
            <w:rFonts w:ascii="Times New Roman" w:hAnsi="Times New Roman" w:cs="Times New Roman"/>
            <w:rPrChange w:id="1224" w:author="Author" w:date="2019-10-15T09:29:00Z">
              <w:rPr>
                <w:b/>
              </w:rPr>
            </w:rPrChange>
          </w:rPr>
          <w:t xml:space="preserve">I want to </w:t>
        </w:r>
      </w:ins>
      <w:ins w:id="1225" w:author="Author" w:date="2019-10-15T09:21:00Z">
        <w:r w:rsidR="00A81543" w:rsidRPr="00EB6572">
          <w:rPr>
            <w:rFonts w:ascii="Times New Roman" w:hAnsi="Times New Roman" w:cs="Times New Roman"/>
            <w:rPrChange w:id="1226" w:author="Author" w:date="2019-10-15T09:29:00Z">
              <w:rPr/>
            </w:rPrChange>
          </w:rPr>
          <w:t xml:space="preserve">join </w:t>
        </w:r>
      </w:ins>
      <w:ins w:id="1227" w:author="Author" w:date="2019-10-11T13:21:00Z">
        <w:r w:rsidRPr="00EB6572">
          <w:rPr>
            <w:rFonts w:ascii="Times New Roman" w:hAnsi="Times New Roman" w:cs="Times New Roman"/>
            <w:rPrChange w:id="1228" w:author="Author" w:date="2019-10-15T09:29:00Z">
              <w:rPr>
                <w:b/>
              </w:rPr>
            </w:rPrChange>
          </w:rPr>
          <w:t xml:space="preserve">firms such as Prolitus or Endive Software that are working on exciting </w:t>
        </w:r>
        <w:r w:rsidR="008013BC" w:rsidRPr="00EB6572">
          <w:rPr>
            <w:rFonts w:ascii="Times New Roman" w:hAnsi="Times New Roman" w:cs="Times New Roman"/>
          </w:rPr>
          <w:t xml:space="preserve">machine learning </w:t>
        </w:r>
        <w:r w:rsidRPr="00EB6572">
          <w:rPr>
            <w:rFonts w:ascii="Times New Roman" w:hAnsi="Times New Roman" w:cs="Times New Roman"/>
            <w:rPrChange w:id="1229" w:author="Author" w:date="2019-10-15T09:29:00Z">
              <w:rPr>
                <w:b/>
              </w:rPr>
            </w:rPrChange>
          </w:rPr>
          <w:t xml:space="preserve">projects to </w:t>
        </w:r>
        <w:r w:rsidR="00A902D1" w:rsidRPr="00EB6572">
          <w:rPr>
            <w:rFonts w:ascii="Times New Roman" w:hAnsi="Times New Roman" w:cs="Times New Roman"/>
            <w:rPrChange w:id="1230" w:author="Author" w:date="2019-10-15T09:29:00Z">
              <w:rPr/>
            </w:rPrChange>
          </w:rPr>
          <w:t xml:space="preserve">help startups and SMEs in automating processes. I want to </w:t>
        </w:r>
      </w:ins>
      <w:ins w:id="1231" w:author="Author" w:date="2019-10-11T13:22:00Z">
        <w:r w:rsidR="00A902D1" w:rsidRPr="00EB6572">
          <w:rPr>
            <w:rFonts w:ascii="Times New Roman" w:hAnsi="Times New Roman" w:cs="Times New Roman"/>
            <w:rPrChange w:id="1232" w:author="Author" w:date="2019-10-15T09:29:00Z">
              <w:rPr/>
            </w:rPrChange>
          </w:rPr>
          <w:t xml:space="preserve">especially </w:t>
        </w:r>
      </w:ins>
      <w:ins w:id="1233" w:author="Author" w:date="2019-10-11T13:21:00Z">
        <w:r w:rsidR="00A902D1" w:rsidRPr="00EB6572">
          <w:rPr>
            <w:rFonts w:ascii="Times New Roman" w:hAnsi="Times New Roman" w:cs="Times New Roman"/>
            <w:rPrChange w:id="1234" w:author="Author" w:date="2019-10-15T09:29:00Z">
              <w:rPr/>
            </w:rPrChange>
          </w:rPr>
          <w:t xml:space="preserve">work on projects </w:t>
        </w:r>
      </w:ins>
      <w:ins w:id="1235" w:author="Author" w:date="2019-10-11T13:22:00Z">
        <w:r w:rsidR="00A902D1" w:rsidRPr="00EB6572">
          <w:rPr>
            <w:rFonts w:ascii="Times New Roman" w:hAnsi="Times New Roman" w:cs="Times New Roman"/>
            <w:rPrChange w:id="1236" w:author="Author" w:date="2019-10-15T09:29:00Z">
              <w:rPr/>
            </w:rPrChange>
          </w:rPr>
          <w:t>i</w:t>
        </w:r>
      </w:ins>
      <w:ins w:id="1237" w:author="Author" w:date="2019-10-11T13:21:00Z">
        <w:r w:rsidR="00A902D1" w:rsidRPr="00EB6572">
          <w:rPr>
            <w:rFonts w:ascii="Times New Roman" w:hAnsi="Times New Roman" w:cs="Times New Roman"/>
            <w:rPrChange w:id="1238" w:author="Author" w:date="2019-10-15T09:29:00Z">
              <w:rPr/>
            </w:rPrChange>
          </w:rPr>
          <w:t>n healthcare</w:t>
        </w:r>
      </w:ins>
      <w:ins w:id="1239" w:author="Author" w:date="2019-10-15T09:22:00Z">
        <w:r w:rsidR="00A81543" w:rsidRPr="00EB6572">
          <w:rPr>
            <w:rFonts w:ascii="Times New Roman" w:hAnsi="Times New Roman" w:cs="Times New Roman"/>
            <w:rPrChange w:id="1240" w:author="Author" w:date="2019-10-15T09:29:00Z">
              <w:rPr/>
            </w:rPrChange>
          </w:rPr>
          <w:t xml:space="preserve"> involving deep learning and neural networks</w:t>
        </w:r>
      </w:ins>
      <w:ins w:id="1241" w:author="Author" w:date="2019-10-11T13:21:00Z">
        <w:r w:rsidR="00A902D1" w:rsidRPr="00EB6572">
          <w:rPr>
            <w:rFonts w:ascii="Times New Roman" w:hAnsi="Times New Roman" w:cs="Times New Roman"/>
            <w:rPrChange w:id="1242" w:author="Author" w:date="2019-10-15T09:29:00Z">
              <w:rPr/>
            </w:rPrChange>
          </w:rPr>
          <w:t xml:space="preserve">. </w:t>
        </w:r>
      </w:ins>
      <w:ins w:id="1243" w:author="Author" w:date="2019-10-15T09:23:00Z">
        <w:r w:rsidR="00A81543" w:rsidRPr="00EB6572">
          <w:rPr>
            <w:rFonts w:ascii="Times New Roman" w:hAnsi="Times New Roman" w:cs="Times New Roman"/>
          </w:rPr>
          <w:t>My long-term goal is to d</w:t>
        </w:r>
        <w:r w:rsidR="00A81543" w:rsidRPr="00EB6572">
          <w:rPr>
            <w:rFonts w:ascii="Times New Roman" w:hAnsi="Times New Roman" w:cs="Times New Roman"/>
            <w:rPrChange w:id="1244" w:author="Author" w:date="2019-10-15T09:29:00Z">
              <w:rPr>
                <w:rFonts w:ascii="Arial" w:hAnsi="Arial" w:cs="Arial"/>
                <w:color w:val="222222"/>
                <w:shd w:val="clear" w:color="auto" w:fill="FFFFFF"/>
              </w:rPr>
            </w:rPrChange>
          </w:rPr>
          <w:t>evelop</w:t>
        </w:r>
        <w:r w:rsidR="00A81543" w:rsidRPr="00EB6572">
          <w:rPr>
            <w:rFonts w:ascii="Times New Roman" w:hAnsi="Times New Roman" w:cs="Times New Roman"/>
          </w:rPr>
          <w:t xml:space="preserve"> </w:t>
        </w:r>
        <w:r w:rsidR="00A81543" w:rsidRPr="00EB6572">
          <w:rPr>
            <w:rFonts w:ascii="Times New Roman" w:hAnsi="Times New Roman" w:cs="Times New Roman"/>
            <w:rPrChange w:id="1245" w:author="Author" w:date="2019-10-15T09:29:00Z">
              <w:rPr>
                <w:rFonts w:ascii="Arial" w:hAnsi="Arial" w:cs="Arial"/>
                <w:color w:val="222222"/>
                <w:shd w:val="clear" w:color="auto" w:fill="FFFFFF"/>
              </w:rPr>
            </w:rPrChange>
          </w:rPr>
          <w:t xml:space="preserve">a solution for </w:t>
        </w:r>
      </w:ins>
      <w:ins w:id="1246" w:author="Author" w:date="2019-10-15T09:24:00Z">
        <w:r w:rsidR="00A81543" w:rsidRPr="00EB6572">
          <w:rPr>
            <w:rFonts w:ascii="Times New Roman" w:hAnsi="Times New Roman" w:cs="Times New Roman"/>
          </w:rPr>
          <w:t>the h</w:t>
        </w:r>
      </w:ins>
      <w:ins w:id="1247" w:author="Author" w:date="2019-10-15T09:23:00Z">
        <w:r w:rsidR="00A81543" w:rsidRPr="00EB6572">
          <w:rPr>
            <w:rFonts w:ascii="Times New Roman" w:hAnsi="Times New Roman" w:cs="Times New Roman"/>
            <w:rPrChange w:id="1248" w:author="Author" w:date="2019-10-15T09:29:00Z">
              <w:rPr>
                <w:rFonts w:ascii="Arial" w:hAnsi="Arial" w:cs="Arial"/>
                <w:color w:val="222222"/>
                <w:shd w:val="clear" w:color="auto" w:fill="FFFFFF"/>
              </w:rPr>
            </w:rPrChange>
          </w:rPr>
          <w:t xml:space="preserve">ealthcare </w:t>
        </w:r>
      </w:ins>
      <w:ins w:id="1249" w:author="Author" w:date="2019-10-15T09:24:00Z">
        <w:r w:rsidR="00A81543" w:rsidRPr="00EB6572">
          <w:rPr>
            <w:rFonts w:ascii="Times New Roman" w:hAnsi="Times New Roman" w:cs="Times New Roman"/>
          </w:rPr>
          <w:t>i</w:t>
        </w:r>
      </w:ins>
      <w:ins w:id="1250" w:author="Author" w:date="2019-10-15T09:23:00Z">
        <w:r w:rsidR="00A81543" w:rsidRPr="00EB6572">
          <w:rPr>
            <w:rFonts w:ascii="Times New Roman" w:hAnsi="Times New Roman" w:cs="Times New Roman"/>
            <w:rPrChange w:id="1251" w:author="Author" w:date="2019-10-15T09:29:00Z">
              <w:rPr>
                <w:rFonts w:ascii="Arial" w:hAnsi="Arial" w:cs="Arial"/>
                <w:color w:val="222222"/>
                <w:shd w:val="clear" w:color="auto" w:fill="FFFFFF"/>
              </w:rPr>
            </w:rPrChange>
          </w:rPr>
          <w:t>ndustry that would give suggestions about possible diseases, diagnosis, and which specialist</w:t>
        </w:r>
      </w:ins>
      <w:ins w:id="1252" w:author="Author" w:date="2019-10-15T09:32:00Z">
        <w:r w:rsidR="008013BC">
          <w:rPr>
            <w:rFonts w:ascii="Times New Roman" w:hAnsi="Times New Roman" w:cs="Times New Roman"/>
          </w:rPr>
          <w:t>s</w:t>
        </w:r>
      </w:ins>
      <w:ins w:id="1253" w:author="Author" w:date="2019-10-15T09:23:00Z">
        <w:r w:rsidR="00A81543" w:rsidRPr="00EB6572">
          <w:rPr>
            <w:rFonts w:ascii="Times New Roman" w:hAnsi="Times New Roman" w:cs="Times New Roman"/>
            <w:rPrChange w:id="1254" w:author="Author" w:date="2019-10-15T09:29:00Z">
              <w:rPr>
                <w:rFonts w:ascii="Arial" w:hAnsi="Arial" w:cs="Arial"/>
                <w:color w:val="222222"/>
                <w:shd w:val="clear" w:color="auto" w:fill="FFFFFF"/>
              </w:rPr>
            </w:rPrChange>
          </w:rPr>
          <w:t xml:space="preserve"> to consult based on the symptoms of the patients.</w:t>
        </w:r>
      </w:ins>
    </w:p>
    <w:p w:rsidR="006B2AB6" w:rsidRPr="00EB6572" w:rsidDel="00A902D1" w:rsidRDefault="00B93CCF">
      <w:pPr>
        <w:pStyle w:val="NormalWeb"/>
        <w:jc w:val="both"/>
        <w:rPr>
          <w:ins w:id="1255" w:author="vishnu ishpujani" w:date="2019-10-03T08:00:00Z"/>
          <w:del w:id="1256" w:author="Author" w:date="2019-10-11T13:20:00Z"/>
          <w:sz w:val="22"/>
          <w:szCs w:val="22"/>
        </w:rPr>
      </w:pPr>
      <w:ins w:id="1257" w:author="vishnu ishpujani" w:date="2019-10-03T07:58:00Z">
        <w:del w:id="1258" w:author="Author" w:date="2019-10-11T13:20:00Z">
          <w:r w:rsidRPr="00EB6572">
            <w:rPr>
              <w:sz w:val="22"/>
              <w:szCs w:val="22"/>
              <w:rPrChange w:id="1259" w:author="Author" w:date="2019-10-15T09:29:00Z">
                <w:rPr>
                  <w:sz w:val="16"/>
                  <w:szCs w:val="16"/>
                  <w:highlight w:val="yellow"/>
                </w:rPr>
              </w:rPrChange>
            </w:rPr>
            <w:delText>Having acquired a solid foundation in the field of computer science through a rigorous undergraduate program, and my vario</w:delText>
          </w:r>
        </w:del>
      </w:ins>
      <w:ins w:id="1260" w:author="vishnu ishpujani" w:date="2019-10-03T07:59:00Z">
        <w:del w:id="1261" w:author="Author" w:date="2019-10-11T13:20:00Z">
          <w:r w:rsidRPr="00EB6572">
            <w:rPr>
              <w:sz w:val="22"/>
              <w:szCs w:val="22"/>
              <w:rPrChange w:id="1262" w:author="Author" w:date="2019-10-15T09:29:00Z">
                <w:rPr>
                  <w:sz w:val="16"/>
                  <w:szCs w:val="16"/>
                  <w:highlight w:val="yellow"/>
                </w:rPr>
              </w:rPrChange>
            </w:rPr>
            <w:delText xml:space="preserve">us internships and projects, at the this time, I feel that it is the right time to take up graduate studies in </w:delText>
          </w:r>
        </w:del>
      </w:ins>
      <w:ins w:id="1263" w:author="vishnu ishpujani" w:date="2019-10-03T08:00:00Z">
        <w:del w:id="1264" w:author="Author" w:date="2019-10-11T13:20:00Z">
          <w:r w:rsidRPr="00EB6572">
            <w:rPr>
              <w:sz w:val="22"/>
              <w:szCs w:val="22"/>
              <w:rPrChange w:id="1265" w:author="Author" w:date="2019-10-15T09:29:00Z">
                <w:rPr>
                  <w:sz w:val="16"/>
                  <w:szCs w:val="16"/>
                  <w:highlight w:val="yellow"/>
                </w:rPr>
              </w:rPrChange>
            </w:rPr>
            <w:delText xml:space="preserve">a field that I have shown my aptitude in. </w:delText>
          </w:r>
        </w:del>
      </w:ins>
      <w:ins w:id="1266" w:author="vishnu ishpujani" w:date="2019-10-02T20:32:00Z">
        <w:del w:id="1267" w:author="Author" w:date="2019-10-11T13:20:00Z">
          <w:r w:rsidRPr="00EB6572">
            <w:rPr>
              <w:sz w:val="22"/>
              <w:szCs w:val="22"/>
              <w:rPrChange w:id="1268" w:author="Author" w:date="2019-10-15T09:29:00Z">
                <w:rPr>
                  <w:sz w:val="16"/>
                  <w:szCs w:val="16"/>
                  <w:highlight w:val="yellow"/>
                </w:rPr>
              </w:rPrChange>
            </w:rPr>
            <w:delText xml:space="preserve">After working </w:delText>
          </w:r>
        </w:del>
      </w:ins>
      <w:ins w:id="1269" w:author="vishnu ishpujani" w:date="2019-10-02T20:33:00Z">
        <w:del w:id="1270" w:author="Author" w:date="2019-10-11T13:20:00Z">
          <w:r w:rsidRPr="00EB6572">
            <w:rPr>
              <w:sz w:val="22"/>
              <w:szCs w:val="22"/>
              <w:rPrChange w:id="1271" w:author="Author" w:date="2019-10-15T09:29:00Z">
                <w:rPr>
                  <w:sz w:val="16"/>
                  <w:szCs w:val="16"/>
                  <w:highlight w:val="yellow"/>
                </w:rPr>
              </w:rPrChange>
            </w:rPr>
            <w:delText>in  organization</w:delText>
          </w:r>
        </w:del>
      </w:ins>
      <w:ins w:id="1272" w:author="vishnu ishpujani" w:date="2019-10-02T20:34:00Z">
        <w:del w:id="1273" w:author="Author" w:date="2019-10-11T13:20:00Z">
          <w:r w:rsidRPr="00EB6572">
            <w:rPr>
              <w:sz w:val="22"/>
              <w:szCs w:val="22"/>
              <w:rPrChange w:id="1274" w:author="Author" w:date="2019-10-15T09:29:00Z">
                <w:rPr>
                  <w:sz w:val="16"/>
                  <w:szCs w:val="16"/>
                  <w:highlight w:val="yellow"/>
                </w:rPr>
              </w:rPrChange>
            </w:rPr>
            <w:delText>s for almost 2 years</w:delText>
          </w:r>
        </w:del>
      </w:ins>
      <w:ins w:id="1275" w:author="vishnu ishpujani" w:date="2019-10-02T20:35:00Z">
        <w:del w:id="1276" w:author="Author" w:date="2019-10-11T13:20:00Z">
          <w:r w:rsidRPr="00EB6572">
            <w:rPr>
              <w:sz w:val="22"/>
              <w:szCs w:val="22"/>
              <w:rPrChange w:id="1277" w:author="Author" w:date="2019-10-15T09:29:00Z">
                <w:rPr>
                  <w:sz w:val="16"/>
                  <w:szCs w:val="16"/>
                  <w:highlight w:val="yellow"/>
                </w:rPr>
              </w:rPrChange>
            </w:rPr>
            <w:delText xml:space="preserve">, I realized that </w:delText>
          </w:r>
        </w:del>
      </w:ins>
      <w:ins w:id="1278" w:author="vishnu ishpujani" w:date="2019-10-02T20:36:00Z">
        <w:del w:id="1279" w:author="Author" w:date="2019-10-11T13:20:00Z">
          <w:r w:rsidRPr="00EB6572">
            <w:rPr>
              <w:sz w:val="22"/>
              <w:szCs w:val="22"/>
              <w:rPrChange w:id="1280" w:author="Author" w:date="2019-10-15T09:29:00Z">
                <w:rPr>
                  <w:sz w:val="16"/>
                  <w:szCs w:val="16"/>
                  <w:highlight w:val="yellow"/>
                </w:rPr>
              </w:rPrChange>
            </w:rPr>
            <w:delText xml:space="preserve">pursuing MS will definitely help me to have a better understanding of concepts and will help </w:delText>
          </w:r>
        </w:del>
      </w:ins>
      <w:ins w:id="1281" w:author="vishnu ishpujani" w:date="2019-10-02T20:37:00Z">
        <w:del w:id="1282" w:author="Author" w:date="2019-10-11T13:20:00Z">
          <w:r w:rsidRPr="00EB6572">
            <w:rPr>
              <w:sz w:val="22"/>
              <w:szCs w:val="22"/>
              <w:rPrChange w:id="1283" w:author="Author" w:date="2019-10-15T09:29:00Z">
                <w:rPr>
                  <w:sz w:val="16"/>
                  <w:szCs w:val="16"/>
                  <w:highlight w:val="yellow"/>
                </w:rPr>
              </w:rPrChange>
            </w:rPr>
            <w:delText>me in my work later. Th</w:delText>
          </w:r>
        </w:del>
      </w:ins>
      <w:ins w:id="1284" w:author="vishnu ishpujani" w:date="2019-10-02T21:09:00Z">
        <w:del w:id="1285" w:author="Author" w:date="2019-10-11T13:20:00Z">
          <w:r w:rsidRPr="00EB6572">
            <w:rPr>
              <w:sz w:val="22"/>
              <w:szCs w:val="22"/>
              <w:rPrChange w:id="1286" w:author="Author" w:date="2019-10-15T09:29:00Z">
                <w:rPr>
                  <w:sz w:val="16"/>
                  <w:szCs w:val="16"/>
                  <w:highlight w:val="yellow"/>
                </w:rPr>
              </w:rPrChange>
            </w:rPr>
            <w:delText xml:space="preserve">e courses at University of Florida will help me to </w:delText>
          </w:r>
        </w:del>
      </w:ins>
      <w:ins w:id="1287" w:author="vishnu ishpujani" w:date="2019-10-02T21:10:00Z">
        <w:del w:id="1288" w:author="Author" w:date="2019-10-11T13:20:00Z">
          <w:r w:rsidRPr="00EB6572">
            <w:rPr>
              <w:sz w:val="22"/>
              <w:szCs w:val="22"/>
              <w:rPrChange w:id="1289" w:author="Author" w:date="2019-10-15T09:29:00Z">
                <w:rPr>
                  <w:sz w:val="16"/>
                  <w:szCs w:val="16"/>
                  <w:highlight w:val="yellow"/>
                </w:rPr>
              </w:rPrChange>
            </w:rPr>
            <w:delText>get a good knowledge.</w:delText>
          </w:r>
        </w:del>
      </w:ins>
    </w:p>
    <w:p w:rsidR="007A3F1F" w:rsidRPr="00EB6572" w:rsidRDefault="007A3F1F">
      <w:pPr>
        <w:pStyle w:val="NormalWeb"/>
        <w:rPr>
          <w:ins w:id="1290" w:author="vishnu ishpujani" w:date="2019-10-03T08:00:00Z"/>
          <w:del w:id="1291" w:author="Author" w:date="2019-10-11T13:20:00Z"/>
          <w:sz w:val="22"/>
          <w:szCs w:val="22"/>
        </w:rPr>
        <w:pPrChange w:id="1292" w:author="Author" w:date="2019-10-11T13:23:00Z">
          <w:pPr>
            <w:pStyle w:val="NormalWeb"/>
            <w:jc w:val="both"/>
          </w:pPr>
        </w:pPrChange>
      </w:pPr>
    </w:p>
    <w:p w:rsidR="007A3F1F" w:rsidRPr="00EB6572" w:rsidRDefault="00B93CCF">
      <w:pPr>
        <w:pStyle w:val="NormalWeb"/>
        <w:rPr>
          <w:ins w:id="1293" w:author="vishnu ishpujani" w:date="2019-10-02T21:13:00Z"/>
          <w:del w:id="1294" w:author="Author" w:date="2019-10-11T13:25:00Z"/>
          <w:sz w:val="22"/>
          <w:szCs w:val="22"/>
        </w:rPr>
        <w:pPrChange w:id="1295" w:author="Author" w:date="2019-10-11T13:23:00Z">
          <w:pPr>
            <w:pStyle w:val="NormalWeb"/>
            <w:jc w:val="both"/>
          </w:pPr>
        </w:pPrChange>
      </w:pPr>
      <w:ins w:id="1296" w:author="vishnu ishpujani" w:date="2019-10-03T08:00:00Z">
        <w:r w:rsidRPr="00EB6572">
          <w:rPr>
            <w:bCs/>
            <w:sz w:val="22"/>
            <w:szCs w:val="22"/>
            <w:rPrChange w:id="1297" w:author="Author" w:date="2019-10-15T09:29:00Z">
              <w:rPr>
                <w:b/>
                <w:bCs/>
                <w:sz w:val="16"/>
                <w:szCs w:val="16"/>
              </w:rPr>
            </w:rPrChange>
          </w:rPr>
          <w:t xml:space="preserve">My research </w:t>
        </w:r>
      </w:ins>
      <w:ins w:id="1298" w:author="Author" w:date="2019-10-15T09:24:00Z">
        <w:r w:rsidR="00A81543" w:rsidRPr="00EB6572">
          <w:rPr>
            <w:bCs/>
            <w:sz w:val="22"/>
            <w:szCs w:val="22"/>
            <w:rPrChange w:id="1299" w:author="Author" w:date="2019-10-15T09:29:00Z">
              <w:rPr>
                <w:bCs/>
              </w:rPr>
            </w:rPrChange>
          </w:rPr>
          <w:t xml:space="preserve">on graduate </w:t>
        </w:r>
      </w:ins>
      <w:ins w:id="1300" w:author="Author" w:date="2019-10-15T09:32:00Z">
        <w:r w:rsidR="008013BC">
          <w:rPr>
            <w:bCs/>
          </w:rPr>
          <w:t xml:space="preserve">schools </w:t>
        </w:r>
      </w:ins>
      <w:ins w:id="1301" w:author="Author" w:date="2019-10-15T09:24:00Z">
        <w:r w:rsidR="00A81543" w:rsidRPr="00EB6572">
          <w:rPr>
            <w:bCs/>
            <w:sz w:val="22"/>
            <w:szCs w:val="22"/>
            <w:rPrChange w:id="1302" w:author="Author" w:date="2019-10-15T09:29:00Z">
              <w:rPr>
                <w:bCs/>
              </w:rPr>
            </w:rPrChange>
          </w:rPr>
          <w:t xml:space="preserve">has </w:t>
        </w:r>
      </w:ins>
      <w:ins w:id="1303" w:author="vishnu ishpujani" w:date="2019-10-03T08:00:00Z">
        <w:r w:rsidRPr="00EB6572">
          <w:rPr>
            <w:bCs/>
            <w:sz w:val="22"/>
            <w:szCs w:val="22"/>
            <w:rPrChange w:id="1304" w:author="Author" w:date="2019-10-15T09:29:00Z">
              <w:rPr>
                <w:b/>
                <w:bCs/>
                <w:sz w:val="16"/>
                <w:szCs w:val="16"/>
              </w:rPr>
            </w:rPrChange>
          </w:rPr>
          <w:t xml:space="preserve">led me to </w:t>
        </w:r>
      </w:ins>
      <w:ins w:id="1305" w:author="Author" w:date="2019-10-15T09:24:00Z">
        <w:del w:id="1306" w:author="vishnu ishpujani" w:date="2019-10-21T07:24:00Z">
          <w:r w:rsidR="00A81543" w:rsidRPr="00EB6572" w:rsidDel="000A1195">
            <w:rPr>
              <w:bCs/>
              <w:sz w:val="22"/>
              <w:szCs w:val="22"/>
              <w:rPrChange w:id="1307" w:author="Author" w:date="2019-10-15T09:29:00Z">
                <w:rPr>
                  <w:bCs/>
                </w:rPr>
              </w:rPrChange>
            </w:rPr>
            <w:delText xml:space="preserve">the </w:delText>
          </w:r>
        </w:del>
      </w:ins>
      <w:proofErr w:type="spellStart"/>
      <w:ins w:id="1308" w:author="vishnu ishpujani" w:date="2019-10-21T07:24:00Z">
        <w:r w:rsidR="000A1195">
          <w:rPr>
            <w:bCs/>
          </w:rPr>
          <w:t>Northeastern</w:t>
        </w:r>
        <w:proofErr w:type="spellEnd"/>
        <w:r w:rsidR="000A1195">
          <w:rPr>
            <w:bCs/>
          </w:rPr>
          <w:t xml:space="preserve"> University</w:t>
        </w:r>
      </w:ins>
      <w:ins w:id="1309" w:author="vishnu ishpujani" w:date="2019-10-21T11:12:00Z">
        <w:r w:rsidR="00F9078B">
          <w:rPr>
            <w:bCs/>
          </w:rPr>
          <w:t>, Boston</w:t>
        </w:r>
      </w:ins>
      <w:ins w:id="1310" w:author="Author" w:date="2019-10-15T09:24:00Z">
        <w:r w:rsidR="00A81543" w:rsidRPr="00EB6572">
          <w:rPr>
            <w:bCs/>
            <w:sz w:val="22"/>
            <w:szCs w:val="22"/>
            <w:rPrChange w:id="1311" w:author="Author" w:date="2019-10-15T09:29:00Z">
              <w:rPr>
                <w:bCs/>
              </w:rPr>
            </w:rPrChange>
          </w:rPr>
          <w:t xml:space="preserve">. The </w:t>
        </w:r>
      </w:ins>
      <w:ins w:id="1312" w:author="vishnu ishpujani" w:date="2019-10-03T08:01:00Z">
        <w:del w:id="1313" w:author="Author" w:date="2019-10-15T09:24:00Z">
          <w:r w:rsidRPr="00EB6572" w:rsidDel="00A81543">
            <w:rPr>
              <w:bCs/>
              <w:sz w:val="22"/>
              <w:szCs w:val="22"/>
              <w:rPrChange w:id="1314" w:author="Author" w:date="2019-10-15T09:29:00Z">
                <w:rPr>
                  <w:b/>
                  <w:bCs/>
                  <w:sz w:val="16"/>
                  <w:szCs w:val="16"/>
                </w:rPr>
              </w:rPrChange>
            </w:rPr>
            <w:delText xml:space="preserve"> </w:delText>
          </w:r>
        </w:del>
        <w:r w:rsidRPr="00EB6572">
          <w:rPr>
            <w:bCs/>
            <w:sz w:val="22"/>
            <w:szCs w:val="22"/>
            <w:rPrChange w:id="1315" w:author="Author" w:date="2019-10-15T09:29:00Z">
              <w:rPr>
                <w:b/>
                <w:bCs/>
                <w:sz w:val="16"/>
                <w:szCs w:val="16"/>
              </w:rPr>
            </w:rPrChange>
          </w:rPr>
          <w:t>M</w:t>
        </w:r>
      </w:ins>
      <w:ins w:id="1316" w:author="Author" w:date="2019-10-15T09:24:00Z">
        <w:r w:rsidR="00A81543" w:rsidRPr="00EB6572">
          <w:rPr>
            <w:bCs/>
            <w:sz w:val="22"/>
            <w:szCs w:val="22"/>
            <w:rPrChange w:id="1317" w:author="Author" w:date="2019-10-15T09:29:00Z">
              <w:rPr>
                <w:bCs/>
              </w:rPr>
            </w:rPrChange>
          </w:rPr>
          <w:t>S</w:t>
        </w:r>
      </w:ins>
      <w:ins w:id="1318" w:author="vishnu ishpujani" w:date="2019-10-14T07:37:00Z">
        <w:del w:id="1319" w:author="Author" w:date="2019-10-15T09:24:00Z">
          <w:r w:rsidR="00DB3C2A" w:rsidRPr="00EB6572" w:rsidDel="00A81543">
            <w:rPr>
              <w:bCs/>
              <w:sz w:val="22"/>
              <w:szCs w:val="22"/>
              <w:rPrChange w:id="1320" w:author="Author" w:date="2019-10-15T09:29:00Z">
                <w:rPr>
                  <w:bCs/>
                </w:rPr>
              </w:rPrChange>
            </w:rPr>
            <w:delText>.S.</w:delText>
          </w:r>
        </w:del>
      </w:ins>
      <w:ins w:id="1321" w:author="vishnu ishpujani" w:date="2019-10-03T08:01:00Z">
        <w:r w:rsidRPr="00EB6572">
          <w:rPr>
            <w:bCs/>
            <w:sz w:val="22"/>
            <w:szCs w:val="22"/>
            <w:rPrChange w:id="1322" w:author="Author" w:date="2019-10-15T09:29:00Z">
              <w:rPr>
                <w:b/>
                <w:bCs/>
                <w:sz w:val="16"/>
                <w:szCs w:val="16"/>
              </w:rPr>
            </w:rPrChange>
          </w:rPr>
          <w:t xml:space="preserve"> </w:t>
        </w:r>
      </w:ins>
      <w:ins w:id="1323" w:author="Author" w:date="2019-10-15T09:24:00Z">
        <w:r w:rsidR="00A81543" w:rsidRPr="00EB6572">
          <w:rPr>
            <w:bCs/>
            <w:sz w:val="22"/>
            <w:szCs w:val="22"/>
            <w:rPrChange w:id="1324" w:author="Author" w:date="2019-10-15T09:29:00Z">
              <w:rPr>
                <w:bCs/>
              </w:rPr>
            </w:rPrChange>
          </w:rPr>
          <w:t xml:space="preserve">program in </w:t>
        </w:r>
      </w:ins>
      <w:ins w:id="1325" w:author="vishnu ishpujani" w:date="2019-10-03T08:01:00Z">
        <w:r w:rsidRPr="00EB6572">
          <w:rPr>
            <w:bCs/>
            <w:sz w:val="22"/>
            <w:szCs w:val="22"/>
            <w:rPrChange w:id="1326" w:author="Author" w:date="2019-10-15T09:29:00Z">
              <w:rPr>
                <w:b/>
                <w:bCs/>
                <w:sz w:val="16"/>
                <w:szCs w:val="16"/>
              </w:rPr>
            </w:rPrChange>
          </w:rPr>
          <w:t xml:space="preserve">Computer Science </w:t>
        </w:r>
        <w:del w:id="1327" w:author="Author" w:date="2019-10-15T09:24:00Z">
          <w:r w:rsidRPr="00EB6572" w:rsidDel="00A81543">
            <w:rPr>
              <w:bCs/>
              <w:sz w:val="22"/>
              <w:szCs w:val="22"/>
              <w:rPrChange w:id="1328" w:author="Author" w:date="2019-10-15T09:29:00Z">
                <w:rPr>
                  <w:b/>
                  <w:bCs/>
                  <w:sz w:val="16"/>
                  <w:szCs w:val="16"/>
                </w:rPr>
              </w:rPrChange>
            </w:rPr>
            <w:delText xml:space="preserve">program </w:delText>
          </w:r>
        </w:del>
      </w:ins>
      <w:ins w:id="1329" w:author="vishnu ishpujani" w:date="2019-10-03T08:11:00Z">
        <w:del w:id="1330" w:author="Author" w:date="2019-10-15T09:28:00Z">
          <w:r w:rsidRPr="00EB6572" w:rsidDel="00CE3E77">
            <w:rPr>
              <w:bCs/>
              <w:sz w:val="22"/>
              <w:szCs w:val="22"/>
              <w:rPrChange w:id="1331" w:author="Author" w:date="2019-10-15T09:29:00Z">
                <w:rPr>
                  <w:b/>
                  <w:bCs/>
                  <w:sz w:val="16"/>
                  <w:szCs w:val="16"/>
                </w:rPr>
              </w:rPrChange>
            </w:rPr>
            <w:delText xml:space="preserve">really met </w:delText>
          </w:r>
        </w:del>
      </w:ins>
      <w:ins w:id="1332" w:author="Author" w:date="2019-10-15T09:28:00Z">
        <w:r w:rsidR="00CE3E77" w:rsidRPr="00EB6572">
          <w:rPr>
            <w:bCs/>
          </w:rPr>
          <w:t xml:space="preserve">caters to all my learning goals </w:t>
        </w:r>
      </w:ins>
      <w:ins w:id="1333" w:author="vishnu ishpujani" w:date="2019-10-03T08:11:00Z">
        <w:del w:id="1334" w:author="Author" w:date="2019-10-15T09:28:00Z">
          <w:r w:rsidRPr="00EB6572" w:rsidDel="00CE3E77">
            <w:rPr>
              <w:bCs/>
              <w:sz w:val="22"/>
              <w:szCs w:val="22"/>
              <w:rPrChange w:id="1335" w:author="Author" w:date="2019-10-15T09:29:00Z">
                <w:rPr>
                  <w:b/>
                  <w:bCs/>
                  <w:sz w:val="16"/>
                  <w:szCs w:val="16"/>
                </w:rPr>
              </w:rPrChange>
            </w:rPr>
            <w:delText>my requ</w:delText>
          </w:r>
        </w:del>
      </w:ins>
      <w:ins w:id="1336" w:author="vishnu ishpujani" w:date="2019-10-14T07:21:00Z">
        <w:del w:id="1337" w:author="Author" w:date="2019-10-15T09:24:00Z">
          <w:r w:rsidR="00E458D8" w:rsidRPr="00EB6572" w:rsidDel="00A81543">
            <w:rPr>
              <w:bCs/>
              <w:sz w:val="22"/>
              <w:szCs w:val="22"/>
              <w:rPrChange w:id="1338" w:author="Author" w:date="2019-10-15T09:29:00Z">
                <w:rPr>
                  <w:bCs/>
                </w:rPr>
              </w:rPrChange>
            </w:rPr>
            <w:delText>mkl35w</w:delText>
          </w:r>
        </w:del>
      </w:ins>
      <w:ins w:id="1339" w:author="vishnu ishpujani" w:date="2019-10-14T07:26:00Z">
        <w:del w:id="1340" w:author="Author" w:date="2019-10-15T09:24:00Z">
          <w:r w:rsidR="0075210F" w:rsidRPr="00EB6572" w:rsidDel="00A81543">
            <w:rPr>
              <w:bCs/>
              <w:sz w:val="22"/>
              <w:szCs w:val="22"/>
              <w:rPrChange w:id="1341" w:author="Author" w:date="2019-10-15T09:29:00Z">
                <w:rPr>
                  <w:bCs/>
                </w:rPr>
              </w:rPrChange>
            </w:rPr>
            <w:delText>b</w:delText>
          </w:r>
        </w:del>
      </w:ins>
      <w:ins w:id="1342" w:author="vishnu ishpujani" w:date="2019-10-03T08:11:00Z">
        <w:del w:id="1343" w:author="Author" w:date="2019-10-15T09:24:00Z">
          <w:r w:rsidRPr="00EB6572" w:rsidDel="00A81543">
            <w:rPr>
              <w:bCs/>
              <w:sz w:val="22"/>
              <w:szCs w:val="22"/>
              <w:rPrChange w:id="1344" w:author="Author" w:date="2019-10-15T09:29:00Z">
                <w:rPr>
                  <w:b/>
                  <w:bCs/>
                  <w:sz w:val="16"/>
                  <w:szCs w:val="16"/>
                </w:rPr>
              </w:rPrChange>
            </w:rPr>
            <w:delText xml:space="preserve">irements. With </w:delText>
          </w:r>
        </w:del>
      </w:ins>
      <w:ins w:id="1345" w:author="Author" w:date="2019-10-15T09:24:00Z">
        <w:r w:rsidR="00A81543" w:rsidRPr="00EB6572">
          <w:rPr>
            <w:bCs/>
            <w:sz w:val="22"/>
            <w:szCs w:val="22"/>
            <w:rPrChange w:id="1346" w:author="Author" w:date="2019-10-15T09:29:00Z">
              <w:rPr>
                <w:bCs/>
              </w:rPr>
            </w:rPrChange>
          </w:rPr>
          <w:t>with it</w:t>
        </w:r>
      </w:ins>
      <w:ins w:id="1347" w:author="vishnu ishpujani" w:date="2019-10-21T10:58:00Z">
        <w:r w:rsidR="003C16AC">
          <w:rPr>
            <w:bCs/>
          </w:rPr>
          <w:t xml:space="preserve">s </w:t>
        </w:r>
      </w:ins>
      <w:ins w:id="1348" w:author="Author" w:date="2019-10-15T09:24:00Z">
        <w:del w:id="1349" w:author="vishnu ishpujani" w:date="2019-10-21T10:58:00Z">
          <w:r w:rsidR="00A81543" w:rsidRPr="00EB6572" w:rsidDel="003C16AC">
            <w:rPr>
              <w:bCs/>
              <w:sz w:val="22"/>
              <w:szCs w:val="22"/>
              <w:rPrChange w:id="1350" w:author="Author" w:date="2019-10-15T09:29:00Z">
                <w:rPr>
                  <w:bCs/>
                </w:rPr>
              </w:rPrChange>
            </w:rPr>
            <w:delText xml:space="preserve">s </w:delText>
          </w:r>
        </w:del>
      </w:ins>
      <w:ins w:id="1351" w:author="vishnu ishpujani" w:date="2019-10-03T08:11:00Z">
        <w:r w:rsidRPr="00EB6572">
          <w:rPr>
            <w:bCs/>
            <w:sz w:val="22"/>
            <w:szCs w:val="22"/>
            <w:rPrChange w:id="1352" w:author="Author" w:date="2019-10-15T09:29:00Z">
              <w:rPr>
                <w:b/>
                <w:bCs/>
                <w:sz w:val="16"/>
                <w:szCs w:val="16"/>
              </w:rPr>
            </w:rPrChange>
          </w:rPr>
          <w:t xml:space="preserve">curriculum </w:t>
        </w:r>
      </w:ins>
      <w:ins w:id="1353" w:author="Author" w:date="2019-10-11T13:23:00Z">
        <w:r w:rsidR="00D31B09" w:rsidRPr="00EB6572">
          <w:rPr>
            <w:bCs/>
          </w:rPr>
          <w:t xml:space="preserve">including </w:t>
        </w:r>
      </w:ins>
      <w:ins w:id="1354" w:author="vishnu ishpujani" w:date="2019-10-03T08:11:00Z">
        <w:del w:id="1355" w:author="Author" w:date="2019-10-11T13:23:00Z">
          <w:r w:rsidRPr="00E5597C">
            <w:rPr>
              <w:bCs/>
              <w:sz w:val="22"/>
              <w:szCs w:val="22"/>
              <w:rPrChange w:id="1356" w:author="vishnu ishpujani" w:date="2019-10-21T06:58:00Z">
                <w:rPr>
                  <w:b/>
                  <w:bCs/>
                  <w:sz w:val="16"/>
                  <w:szCs w:val="16"/>
                </w:rPr>
              </w:rPrChange>
            </w:rPr>
            <w:delText xml:space="preserve">coupled with </w:delText>
          </w:r>
        </w:del>
        <w:r w:rsidRPr="00E5597C">
          <w:rPr>
            <w:bCs/>
            <w:sz w:val="22"/>
            <w:szCs w:val="22"/>
            <w:rPrChange w:id="1357" w:author="vishnu ishpujani" w:date="2019-10-21T06:58:00Z">
              <w:rPr>
                <w:b/>
                <w:bCs/>
                <w:sz w:val="16"/>
                <w:szCs w:val="16"/>
              </w:rPr>
            </w:rPrChange>
          </w:rPr>
          <w:t>subjects</w:t>
        </w:r>
        <w:r w:rsidRPr="00EB6572">
          <w:rPr>
            <w:bCs/>
            <w:sz w:val="22"/>
            <w:szCs w:val="22"/>
            <w:rPrChange w:id="1358" w:author="Author" w:date="2019-10-15T09:29:00Z">
              <w:rPr>
                <w:b/>
                <w:bCs/>
                <w:sz w:val="16"/>
                <w:szCs w:val="16"/>
              </w:rPr>
            </w:rPrChange>
          </w:rPr>
          <w:t xml:space="preserve"> like</w:t>
        </w:r>
      </w:ins>
      <w:ins w:id="1359" w:author="Author" w:date="2019-10-15T09:24:00Z">
        <w:r w:rsidR="00A81543" w:rsidRPr="00EB6572">
          <w:rPr>
            <w:bCs/>
            <w:sz w:val="22"/>
            <w:szCs w:val="22"/>
            <w:rPrChange w:id="1360" w:author="Author" w:date="2019-10-15T09:29:00Z">
              <w:rPr>
                <w:bCs/>
              </w:rPr>
            </w:rPrChange>
          </w:rPr>
          <w:t xml:space="preserve"> </w:t>
        </w:r>
      </w:ins>
      <w:ins w:id="1361" w:author="vishnu ishpujani" w:date="2019-10-21T10:53:00Z">
        <w:r w:rsidR="003C16AC">
          <w:rPr>
            <w:bCs/>
            <w:i/>
            <w:shd w:val="clear" w:color="auto" w:fill="FFFFFF"/>
          </w:rPr>
          <w:t>Program Design Paradigms</w:t>
        </w:r>
      </w:ins>
      <w:ins w:id="1362" w:author="Author" w:date="2019-10-15T09:28:00Z">
        <w:r w:rsidR="00CE3E77" w:rsidRPr="00EB6572">
          <w:rPr>
            <w:bCs/>
            <w:i/>
            <w:shd w:val="clear" w:color="auto" w:fill="FFFFFF"/>
            <w:rPrChange w:id="1363" w:author="Author" w:date="2019-10-15T09:29:00Z">
              <w:rPr>
                <w:bCs/>
                <w:i/>
                <w:color w:val="222222"/>
                <w:shd w:val="clear" w:color="auto" w:fill="FFFFFF"/>
              </w:rPr>
            </w:rPrChange>
          </w:rPr>
          <w:t xml:space="preserve"> </w:t>
        </w:r>
      </w:ins>
      <w:ins w:id="1364" w:author="Author" w:date="2019-10-11T13:26:00Z">
        <w:del w:id="1365" w:author="vishnu ishpujani" w:date="2019-10-14T07:40:00Z">
          <w:r w:rsidR="00E53251" w:rsidRPr="00EB6572" w:rsidDel="00DB3C2A">
            <w:rPr>
              <w:i/>
              <w:sz w:val="22"/>
              <w:szCs w:val="22"/>
              <w:shd w:val="clear" w:color="auto" w:fill="FFFFFF"/>
              <w:rPrChange w:id="1366" w:author="Author" w:date="2019-10-15T09:29:00Z">
                <w:rPr>
                  <w:i/>
                  <w:color w:val="222222"/>
                  <w:shd w:val="clear" w:color="auto" w:fill="FFFFFF"/>
                </w:rPr>
              </w:rPrChange>
            </w:rPr>
            <w:delText>, Intro to Data Science</w:delText>
          </w:r>
        </w:del>
      </w:ins>
      <w:ins w:id="1367" w:author="vishnu ishpujani" w:date="2019-10-03T08:12:00Z">
        <w:r w:rsidRPr="00EB6572">
          <w:rPr>
            <w:bCs/>
            <w:sz w:val="22"/>
            <w:szCs w:val="22"/>
            <w:shd w:val="clear" w:color="auto" w:fill="FFFFFF"/>
            <w:rPrChange w:id="1368" w:author="Author" w:date="2019-10-15T09:29:00Z">
              <w:rPr>
                <w:b/>
                <w:bCs/>
                <w:color w:val="222222"/>
                <w:sz w:val="16"/>
                <w:szCs w:val="16"/>
                <w:shd w:val="clear" w:color="auto" w:fill="FFFFFF"/>
              </w:rPr>
            </w:rPrChange>
          </w:rPr>
          <w:t xml:space="preserve">and </w:t>
        </w:r>
      </w:ins>
      <w:ins w:id="1369" w:author="vishnu ishpujani" w:date="2019-10-21T10:54:00Z">
        <w:r w:rsidR="003C16AC">
          <w:rPr>
            <w:bCs/>
            <w:i/>
            <w:shd w:val="clear" w:color="auto" w:fill="FFFFFF"/>
          </w:rPr>
          <w:t>Machine Learning</w:t>
        </w:r>
      </w:ins>
      <w:ins w:id="1370" w:author="Author" w:date="2019-10-15T09:24:00Z">
        <w:r w:rsidR="00A81543" w:rsidRPr="00EB6572">
          <w:rPr>
            <w:bCs/>
            <w:i/>
            <w:sz w:val="22"/>
            <w:szCs w:val="22"/>
            <w:shd w:val="clear" w:color="auto" w:fill="FFFFFF"/>
            <w:rPrChange w:id="1371" w:author="Author" w:date="2019-10-15T09:29:00Z">
              <w:rPr>
                <w:bCs/>
                <w:i/>
                <w:color w:val="222222"/>
                <w:shd w:val="clear" w:color="auto" w:fill="FFFFFF"/>
              </w:rPr>
            </w:rPrChange>
          </w:rPr>
          <w:t xml:space="preserve">. </w:t>
        </w:r>
      </w:ins>
      <w:ins w:id="1372" w:author="Author" w:date="2019-10-15T09:28:00Z">
        <w:r w:rsidR="00CE3E77" w:rsidRPr="00EB6572">
          <w:rPr>
            <w:bCs/>
            <w:shd w:val="clear" w:color="auto" w:fill="FFFFFF"/>
            <w:rPrChange w:id="1373" w:author="Author" w:date="2019-10-15T09:29:00Z">
              <w:rPr>
                <w:bCs/>
                <w:i/>
                <w:color w:val="222222"/>
                <w:shd w:val="clear" w:color="auto" w:fill="FFFFFF"/>
              </w:rPr>
            </w:rPrChange>
          </w:rPr>
          <w:t>I’m</w:t>
        </w:r>
        <w:r w:rsidR="00CE3E77" w:rsidRPr="00EB6572">
          <w:rPr>
            <w:bCs/>
            <w:i/>
            <w:shd w:val="clear" w:color="auto" w:fill="FFFFFF"/>
            <w:rPrChange w:id="1374" w:author="Author" w:date="2019-10-15T09:29:00Z">
              <w:rPr>
                <w:bCs/>
                <w:i/>
                <w:color w:val="222222"/>
                <w:shd w:val="clear" w:color="auto" w:fill="FFFFFF"/>
              </w:rPr>
            </w:rPrChange>
          </w:rPr>
          <w:t xml:space="preserve"> </w:t>
        </w:r>
        <w:r w:rsidR="00CE3E77" w:rsidRPr="00EB6572">
          <w:rPr>
            <w:bCs/>
            <w:shd w:val="clear" w:color="auto" w:fill="FFFFFF"/>
            <w:rPrChange w:id="1375" w:author="Author" w:date="2019-10-15T09:29:00Z">
              <w:rPr>
                <w:bCs/>
                <w:color w:val="222222"/>
                <w:shd w:val="clear" w:color="auto" w:fill="FFFFFF"/>
              </w:rPr>
            </w:rPrChange>
          </w:rPr>
          <w:t xml:space="preserve">glad to know that I can opt for </w:t>
        </w:r>
        <w:del w:id="1376" w:author="vishnu ishpujani" w:date="2019-10-21T10:54:00Z">
          <w:r w:rsidR="00CE3E77" w:rsidRPr="00EB6572" w:rsidDel="003C16AC">
            <w:rPr>
              <w:bCs/>
              <w:shd w:val="clear" w:color="auto" w:fill="FFFFFF"/>
              <w:rPrChange w:id="1377" w:author="Author" w:date="2019-10-15T09:29:00Z">
                <w:rPr>
                  <w:bCs/>
                  <w:color w:val="222222"/>
                  <w:shd w:val="clear" w:color="auto" w:fill="FFFFFF"/>
                </w:rPr>
              </w:rPrChange>
            </w:rPr>
            <w:delText>subjects</w:delText>
          </w:r>
        </w:del>
      </w:ins>
      <w:ins w:id="1378" w:author="vishnu ishpujani" w:date="2019-10-21T10:54:00Z">
        <w:r w:rsidR="003C16AC">
          <w:rPr>
            <w:bCs/>
            <w:shd w:val="clear" w:color="auto" w:fill="FFFFFF"/>
          </w:rPr>
          <w:t>specialization</w:t>
        </w:r>
      </w:ins>
      <w:ins w:id="1379" w:author="Author" w:date="2019-10-15T09:28:00Z">
        <w:r w:rsidR="00CE3E77" w:rsidRPr="00EB6572">
          <w:rPr>
            <w:bCs/>
            <w:shd w:val="clear" w:color="auto" w:fill="FFFFFF"/>
            <w:rPrChange w:id="1380" w:author="Author" w:date="2019-10-15T09:29:00Z">
              <w:rPr>
                <w:bCs/>
                <w:color w:val="222222"/>
                <w:shd w:val="clear" w:color="auto" w:fill="FFFFFF"/>
              </w:rPr>
            </w:rPrChange>
          </w:rPr>
          <w:t xml:space="preserve"> of my choice too such as </w:t>
        </w:r>
        <w:r w:rsidR="00CE3E77" w:rsidRPr="00EB6572">
          <w:rPr>
            <w:bCs/>
            <w:i/>
            <w:shd w:val="clear" w:color="auto" w:fill="FFFFFF"/>
            <w:rPrChange w:id="1381" w:author="Author" w:date="2019-10-15T09:29:00Z">
              <w:rPr>
                <w:bCs/>
                <w:color w:val="222222"/>
                <w:shd w:val="clear" w:color="auto" w:fill="FFFFFF"/>
              </w:rPr>
            </w:rPrChange>
          </w:rPr>
          <w:t>M</w:t>
        </w:r>
      </w:ins>
      <w:ins w:id="1382" w:author="vishnu ishpujani" w:date="2019-10-21T10:54:00Z">
        <w:r w:rsidR="003C16AC">
          <w:rPr>
            <w:bCs/>
            <w:i/>
            <w:shd w:val="clear" w:color="auto" w:fill="FFFFFF"/>
          </w:rPr>
          <w:t xml:space="preserve">SCS </w:t>
        </w:r>
      </w:ins>
      <w:ins w:id="1383" w:author="vishnu ishpujani" w:date="2019-10-21T10:55:00Z">
        <w:r w:rsidR="003C16AC">
          <w:rPr>
            <w:bCs/>
            <w:i/>
            <w:shd w:val="clear" w:color="auto" w:fill="FFFFFF"/>
          </w:rPr>
          <w:t>with specialization in Data Science</w:t>
        </w:r>
      </w:ins>
      <w:ins w:id="1384" w:author="Author" w:date="2019-10-15T09:28:00Z">
        <w:del w:id="1385" w:author="vishnu ishpujani" w:date="2019-10-21T10:54:00Z">
          <w:r w:rsidR="00CE3E77" w:rsidRPr="00EB6572" w:rsidDel="003C16AC">
            <w:rPr>
              <w:bCs/>
              <w:i/>
              <w:shd w:val="clear" w:color="auto" w:fill="FFFFFF"/>
              <w:rPrChange w:id="1386" w:author="Author" w:date="2019-10-15T09:29:00Z">
                <w:rPr>
                  <w:bCs/>
                  <w:color w:val="222222"/>
                  <w:shd w:val="clear" w:color="auto" w:fill="FFFFFF"/>
                </w:rPr>
              </w:rPrChange>
            </w:rPr>
            <w:delText>achine Learning</w:delText>
          </w:r>
        </w:del>
        <w:r w:rsidR="00CE3E77" w:rsidRPr="00EB6572">
          <w:rPr>
            <w:bCs/>
            <w:shd w:val="clear" w:color="auto" w:fill="FFFFFF"/>
            <w:rPrChange w:id="1387" w:author="Author" w:date="2019-10-15T09:29:00Z">
              <w:rPr>
                <w:bCs/>
                <w:color w:val="222222"/>
                <w:shd w:val="clear" w:color="auto" w:fill="FFFFFF"/>
              </w:rPr>
            </w:rPrChange>
          </w:rPr>
          <w:t xml:space="preserve"> that </w:t>
        </w:r>
      </w:ins>
      <w:ins w:id="1388" w:author="vishnu ishpujani" w:date="2019-10-03T08:12:00Z">
        <w:del w:id="1389" w:author="Author" w:date="2019-10-15T09:25:00Z">
          <w:r w:rsidRPr="00EB6572" w:rsidDel="00A81543">
            <w:rPr>
              <w:bCs/>
              <w:sz w:val="22"/>
              <w:szCs w:val="22"/>
              <w:shd w:val="clear" w:color="auto" w:fill="FFFFFF"/>
              <w:rPrChange w:id="1390" w:author="Author" w:date="2019-10-15T09:29:00Z">
                <w:rPr>
                  <w:b/>
                  <w:bCs/>
                  <w:color w:val="222222"/>
                  <w:sz w:val="16"/>
                  <w:szCs w:val="16"/>
                  <w:shd w:val="clear" w:color="auto" w:fill="FFFFFF"/>
                </w:rPr>
              </w:rPrChange>
            </w:rPr>
            <w:delText>.</w:delText>
          </w:r>
        </w:del>
      </w:ins>
      <w:ins w:id="1391" w:author="vishnu ishpujani" w:date="2019-10-03T08:15:00Z">
        <w:del w:id="1392" w:author="Author" w:date="2019-10-15T09:25:00Z">
          <w:r w:rsidRPr="00EB6572" w:rsidDel="00A81543">
            <w:rPr>
              <w:bCs/>
              <w:sz w:val="22"/>
              <w:szCs w:val="22"/>
              <w:shd w:val="clear" w:color="auto" w:fill="FFFFFF"/>
              <w:rPrChange w:id="1393" w:author="Author" w:date="2019-10-15T09:29:00Z">
                <w:rPr>
                  <w:b/>
                  <w:bCs/>
                  <w:color w:val="222222"/>
                  <w:sz w:val="16"/>
                  <w:szCs w:val="16"/>
                  <w:shd w:val="clear" w:color="auto" w:fill="FFFFFF"/>
                </w:rPr>
              </w:rPrChange>
            </w:rPr>
            <w:delText xml:space="preserve"> </w:delText>
          </w:r>
        </w:del>
        <w:del w:id="1394" w:author="Author" w:date="2019-10-15T09:28:00Z">
          <w:r w:rsidRPr="00EB6572" w:rsidDel="00CE3E77">
            <w:rPr>
              <w:bCs/>
              <w:sz w:val="22"/>
              <w:szCs w:val="22"/>
              <w:shd w:val="clear" w:color="auto" w:fill="FFFFFF"/>
              <w:rPrChange w:id="1395" w:author="Author" w:date="2019-10-15T09:29:00Z">
                <w:rPr>
                  <w:b/>
                  <w:bCs/>
                  <w:color w:val="222222"/>
                  <w:sz w:val="16"/>
                  <w:szCs w:val="16"/>
                  <w:shd w:val="clear" w:color="auto" w:fill="FFFFFF"/>
                </w:rPr>
              </w:rPrChange>
            </w:rPr>
            <w:delText>I</w:delText>
          </w:r>
        </w:del>
      </w:ins>
      <w:ins w:id="1396" w:author="Author" w:date="2019-10-15T09:28:00Z">
        <w:r w:rsidR="00CE3E77" w:rsidRPr="00EB6572">
          <w:rPr>
            <w:bCs/>
            <w:shd w:val="clear" w:color="auto" w:fill="FFFFFF"/>
            <w:rPrChange w:id="1397" w:author="Author" w:date="2019-10-15T09:29:00Z">
              <w:rPr>
                <w:bCs/>
                <w:color w:val="222222"/>
                <w:shd w:val="clear" w:color="auto" w:fill="FFFFFF"/>
              </w:rPr>
            </w:rPrChange>
          </w:rPr>
          <w:t>I</w:t>
        </w:r>
      </w:ins>
      <w:ins w:id="1398" w:author="vishnu ishpujani" w:date="2019-10-03T08:15:00Z">
        <w:r w:rsidRPr="00EB6572">
          <w:rPr>
            <w:bCs/>
            <w:sz w:val="22"/>
            <w:szCs w:val="22"/>
            <w:shd w:val="clear" w:color="auto" w:fill="FFFFFF"/>
            <w:rPrChange w:id="1399" w:author="Author" w:date="2019-10-15T09:29:00Z">
              <w:rPr>
                <w:b/>
                <w:bCs/>
                <w:color w:val="222222"/>
                <w:sz w:val="16"/>
                <w:szCs w:val="16"/>
                <w:shd w:val="clear" w:color="auto" w:fill="FFFFFF"/>
              </w:rPr>
            </w:rPrChange>
          </w:rPr>
          <w:t xml:space="preserve"> have been </w:t>
        </w:r>
        <w:del w:id="1400" w:author="Author" w:date="2019-10-15T09:28:00Z">
          <w:r w:rsidRPr="00EB6572" w:rsidDel="00CE3E77">
            <w:rPr>
              <w:bCs/>
              <w:sz w:val="22"/>
              <w:szCs w:val="22"/>
              <w:shd w:val="clear" w:color="auto" w:fill="FFFFFF"/>
              <w:rPrChange w:id="1401" w:author="Author" w:date="2019-10-15T09:29:00Z">
                <w:rPr>
                  <w:b/>
                  <w:bCs/>
                  <w:color w:val="222222"/>
                  <w:sz w:val="16"/>
                  <w:szCs w:val="16"/>
                  <w:shd w:val="clear" w:color="auto" w:fill="FFFFFF"/>
                </w:rPr>
              </w:rPrChange>
            </w:rPr>
            <w:delText xml:space="preserve">learning </w:delText>
          </w:r>
        </w:del>
      </w:ins>
      <w:ins w:id="1402" w:author="Author" w:date="2019-10-15T09:28:00Z">
        <w:r w:rsidR="00CE3E77" w:rsidRPr="00EB6572">
          <w:rPr>
            <w:bCs/>
            <w:shd w:val="clear" w:color="auto" w:fill="FFFFFF"/>
            <w:rPrChange w:id="1403" w:author="Author" w:date="2019-10-15T09:29:00Z">
              <w:rPr>
                <w:bCs/>
                <w:color w:val="222222"/>
                <w:shd w:val="clear" w:color="auto" w:fill="FFFFFF"/>
              </w:rPr>
            </w:rPrChange>
          </w:rPr>
          <w:t xml:space="preserve">studying </w:t>
        </w:r>
      </w:ins>
      <w:ins w:id="1404" w:author="vishnu ishpujani" w:date="2019-10-03T08:15:00Z">
        <w:del w:id="1405" w:author="Author" w:date="2019-10-15T09:29:00Z">
          <w:r w:rsidRPr="00EB6572" w:rsidDel="00CE3E77">
            <w:rPr>
              <w:bCs/>
              <w:sz w:val="22"/>
              <w:szCs w:val="22"/>
              <w:shd w:val="clear" w:color="auto" w:fill="FFFFFF"/>
              <w:rPrChange w:id="1406" w:author="Author" w:date="2019-10-15T09:29:00Z">
                <w:rPr>
                  <w:b/>
                  <w:bCs/>
                  <w:color w:val="222222"/>
                  <w:sz w:val="16"/>
                  <w:szCs w:val="16"/>
                  <w:shd w:val="clear" w:color="auto" w:fill="FFFFFF"/>
                </w:rPr>
              </w:rPrChange>
            </w:rPr>
            <w:delText xml:space="preserve">machine learning </w:delText>
          </w:r>
        </w:del>
        <w:r w:rsidRPr="00EB6572">
          <w:rPr>
            <w:bCs/>
            <w:sz w:val="22"/>
            <w:szCs w:val="22"/>
            <w:shd w:val="clear" w:color="auto" w:fill="FFFFFF"/>
            <w:rPrChange w:id="1407" w:author="Author" w:date="2019-10-15T09:29:00Z">
              <w:rPr>
                <w:b/>
                <w:bCs/>
                <w:color w:val="222222"/>
                <w:sz w:val="16"/>
                <w:szCs w:val="16"/>
                <w:shd w:val="clear" w:color="auto" w:fill="FFFFFF"/>
              </w:rPr>
            </w:rPrChange>
          </w:rPr>
          <w:t xml:space="preserve">on my own </w:t>
        </w:r>
      </w:ins>
      <w:ins w:id="1408" w:author="Author" w:date="2019-10-15T09:25:00Z">
        <w:r w:rsidR="00A81543" w:rsidRPr="00EB6572">
          <w:rPr>
            <w:bCs/>
            <w:sz w:val="22"/>
            <w:szCs w:val="22"/>
            <w:shd w:val="clear" w:color="auto" w:fill="FFFFFF"/>
            <w:rPrChange w:id="1409" w:author="Author" w:date="2019-10-15T09:29:00Z">
              <w:rPr>
                <w:bCs/>
                <w:color w:val="222222"/>
                <w:shd w:val="clear" w:color="auto" w:fill="FFFFFF"/>
              </w:rPr>
            </w:rPrChange>
          </w:rPr>
          <w:t xml:space="preserve">for the </w:t>
        </w:r>
      </w:ins>
      <w:ins w:id="1410" w:author="vishnu ishpujani" w:date="2019-10-03T08:15:00Z">
        <w:del w:id="1411" w:author="Author" w:date="2019-10-15T09:25:00Z">
          <w:r w:rsidRPr="00EB6572" w:rsidDel="00A81543">
            <w:rPr>
              <w:bCs/>
              <w:sz w:val="22"/>
              <w:szCs w:val="22"/>
              <w:shd w:val="clear" w:color="auto" w:fill="FFFFFF"/>
              <w:rPrChange w:id="1412" w:author="Author" w:date="2019-10-15T09:29:00Z">
                <w:rPr>
                  <w:b/>
                  <w:bCs/>
                  <w:color w:val="222222"/>
                  <w:sz w:val="16"/>
                  <w:szCs w:val="16"/>
                  <w:shd w:val="clear" w:color="auto" w:fill="FFFFFF"/>
                </w:rPr>
              </w:rPrChange>
            </w:rPr>
            <w:delText xml:space="preserve">from </w:delText>
          </w:r>
        </w:del>
        <w:r w:rsidRPr="00EB6572">
          <w:rPr>
            <w:bCs/>
            <w:sz w:val="22"/>
            <w:szCs w:val="22"/>
            <w:shd w:val="clear" w:color="auto" w:fill="FFFFFF"/>
            <w:rPrChange w:id="1413" w:author="Author" w:date="2019-10-15T09:29:00Z">
              <w:rPr>
                <w:b/>
                <w:bCs/>
                <w:color w:val="222222"/>
                <w:sz w:val="16"/>
                <w:szCs w:val="16"/>
                <w:shd w:val="clear" w:color="auto" w:fill="FFFFFF"/>
              </w:rPr>
            </w:rPrChange>
          </w:rPr>
          <w:t xml:space="preserve">last </w:t>
        </w:r>
        <w:del w:id="1414" w:author="Author" w:date="2019-10-15T09:25:00Z">
          <w:r w:rsidRPr="00EB6572" w:rsidDel="00A81543">
            <w:rPr>
              <w:bCs/>
              <w:sz w:val="22"/>
              <w:szCs w:val="22"/>
              <w:shd w:val="clear" w:color="auto" w:fill="FFFFFF"/>
              <w:rPrChange w:id="1415" w:author="Author" w:date="2019-10-15T09:29:00Z">
                <w:rPr>
                  <w:b/>
                  <w:bCs/>
                  <w:color w:val="222222"/>
                  <w:sz w:val="16"/>
                  <w:szCs w:val="16"/>
                  <w:shd w:val="clear" w:color="auto" w:fill="FFFFFF"/>
                </w:rPr>
              </w:rPrChange>
            </w:rPr>
            <w:delText xml:space="preserve">1 </w:delText>
          </w:r>
        </w:del>
      </w:ins>
      <w:ins w:id="1416" w:author="Author" w:date="2019-10-15T09:25:00Z">
        <w:r w:rsidR="00A81543" w:rsidRPr="00EB6572">
          <w:rPr>
            <w:bCs/>
            <w:sz w:val="22"/>
            <w:szCs w:val="22"/>
            <w:shd w:val="clear" w:color="auto" w:fill="FFFFFF"/>
            <w:rPrChange w:id="1417" w:author="Author" w:date="2019-10-15T09:29:00Z">
              <w:rPr>
                <w:bCs/>
                <w:color w:val="222222"/>
                <w:shd w:val="clear" w:color="auto" w:fill="FFFFFF"/>
              </w:rPr>
            </w:rPrChange>
          </w:rPr>
          <w:t xml:space="preserve">one </w:t>
        </w:r>
      </w:ins>
      <w:ins w:id="1418" w:author="vishnu ishpujani" w:date="2019-10-03T08:15:00Z">
        <w:r w:rsidRPr="00EB6572">
          <w:rPr>
            <w:bCs/>
            <w:sz w:val="22"/>
            <w:szCs w:val="22"/>
            <w:shd w:val="clear" w:color="auto" w:fill="FFFFFF"/>
            <w:rPrChange w:id="1419" w:author="Author" w:date="2019-10-15T09:29:00Z">
              <w:rPr>
                <w:b/>
                <w:bCs/>
                <w:color w:val="222222"/>
                <w:sz w:val="16"/>
                <w:szCs w:val="16"/>
                <w:shd w:val="clear" w:color="auto" w:fill="FFFFFF"/>
              </w:rPr>
            </w:rPrChange>
          </w:rPr>
          <w:t xml:space="preserve">year </w:t>
        </w:r>
      </w:ins>
      <w:ins w:id="1420" w:author="Author" w:date="2019-10-15T09:29:00Z">
        <w:r w:rsidR="00CE3E77" w:rsidRPr="00EB6572">
          <w:rPr>
            <w:bCs/>
            <w:shd w:val="clear" w:color="auto" w:fill="FFFFFF"/>
            <w:rPrChange w:id="1421" w:author="Author" w:date="2019-10-15T09:29:00Z">
              <w:rPr>
                <w:bCs/>
                <w:color w:val="222222"/>
                <w:shd w:val="clear" w:color="auto" w:fill="FFFFFF"/>
              </w:rPr>
            </w:rPrChange>
          </w:rPr>
          <w:t xml:space="preserve">but </w:t>
        </w:r>
      </w:ins>
      <w:ins w:id="1422" w:author="vishnu ishpujani" w:date="2019-10-03T08:15:00Z">
        <w:del w:id="1423" w:author="Author" w:date="2019-10-15T09:29:00Z">
          <w:r w:rsidRPr="00EB6572" w:rsidDel="00CE3E77">
            <w:rPr>
              <w:bCs/>
              <w:sz w:val="22"/>
              <w:szCs w:val="22"/>
              <w:shd w:val="clear" w:color="auto" w:fill="FFFFFF"/>
              <w:rPrChange w:id="1424" w:author="Author" w:date="2019-10-15T09:29:00Z">
                <w:rPr>
                  <w:b/>
                  <w:bCs/>
                  <w:color w:val="222222"/>
                  <w:sz w:val="16"/>
                  <w:szCs w:val="16"/>
                  <w:shd w:val="clear" w:color="auto" w:fill="FFFFFF"/>
                </w:rPr>
              </w:rPrChange>
            </w:rPr>
            <w:delText xml:space="preserve">and </w:delText>
          </w:r>
        </w:del>
        <w:r w:rsidRPr="00EB6572">
          <w:rPr>
            <w:bCs/>
            <w:sz w:val="22"/>
            <w:szCs w:val="22"/>
            <w:shd w:val="clear" w:color="auto" w:fill="FFFFFF"/>
            <w:rPrChange w:id="1425" w:author="Author" w:date="2019-10-15T09:29:00Z">
              <w:rPr>
                <w:b/>
                <w:bCs/>
                <w:color w:val="222222"/>
                <w:sz w:val="16"/>
                <w:szCs w:val="16"/>
                <w:shd w:val="clear" w:color="auto" w:fill="FFFFFF"/>
              </w:rPr>
            </w:rPrChange>
          </w:rPr>
          <w:t xml:space="preserve">want to excel in </w:t>
        </w:r>
        <w:del w:id="1426" w:author="Author" w:date="2019-10-15T09:29:00Z">
          <w:r w:rsidRPr="00EB6572" w:rsidDel="00CE3E77">
            <w:rPr>
              <w:bCs/>
              <w:sz w:val="22"/>
              <w:szCs w:val="22"/>
              <w:shd w:val="clear" w:color="auto" w:fill="FFFFFF"/>
              <w:rPrChange w:id="1427" w:author="Author" w:date="2019-10-15T09:29:00Z">
                <w:rPr>
                  <w:b/>
                  <w:bCs/>
                  <w:color w:val="222222"/>
                  <w:sz w:val="16"/>
                  <w:szCs w:val="16"/>
                  <w:shd w:val="clear" w:color="auto" w:fill="FFFFFF"/>
                </w:rPr>
              </w:rPrChange>
            </w:rPr>
            <w:delText>the field</w:delText>
          </w:r>
        </w:del>
      </w:ins>
      <w:ins w:id="1428" w:author="Author" w:date="2019-10-15T09:29:00Z">
        <w:r w:rsidR="00CE3E77" w:rsidRPr="00EB6572">
          <w:rPr>
            <w:bCs/>
            <w:shd w:val="clear" w:color="auto" w:fill="FFFFFF"/>
            <w:rPrChange w:id="1429" w:author="Author" w:date="2019-10-15T09:29:00Z">
              <w:rPr>
                <w:bCs/>
                <w:color w:val="222222"/>
                <w:shd w:val="clear" w:color="auto" w:fill="FFFFFF"/>
              </w:rPr>
            </w:rPrChange>
          </w:rPr>
          <w:t>now</w:t>
        </w:r>
      </w:ins>
      <w:ins w:id="1430" w:author="vishnu ishpujani" w:date="2019-10-03T08:15:00Z">
        <w:r w:rsidRPr="00EB6572">
          <w:rPr>
            <w:bCs/>
            <w:sz w:val="22"/>
            <w:szCs w:val="22"/>
            <w:shd w:val="clear" w:color="auto" w:fill="FFFFFF"/>
            <w:rPrChange w:id="1431" w:author="Author" w:date="2019-10-15T09:29:00Z">
              <w:rPr>
                <w:b/>
                <w:bCs/>
                <w:color w:val="222222"/>
                <w:sz w:val="16"/>
                <w:szCs w:val="16"/>
                <w:shd w:val="clear" w:color="auto" w:fill="FFFFFF"/>
              </w:rPr>
            </w:rPrChange>
          </w:rPr>
          <w:t>.</w:t>
        </w:r>
      </w:ins>
      <w:ins w:id="1432" w:author="Author" w:date="2019-10-15T09:25:00Z">
        <w:del w:id="1433" w:author="vishnu ishpujani" w:date="2019-10-21T11:10:00Z">
          <w:r w:rsidR="00A81543" w:rsidRPr="00EB6572" w:rsidDel="00F9078B">
            <w:rPr>
              <w:bCs/>
              <w:sz w:val="22"/>
              <w:szCs w:val="22"/>
              <w:shd w:val="clear" w:color="auto" w:fill="FFFFFF"/>
              <w:rPrChange w:id="1434" w:author="Author" w:date="2019-10-15T09:29:00Z">
                <w:rPr>
                  <w:bCs/>
                  <w:color w:val="222222"/>
                  <w:shd w:val="clear" w:color="auto" w:fill="FFFFFF"/>
                </w:rPr>
              </w:rPrChange>
            </w:rPr>
            <w:delText xml:space="preserve"> </w:delText>
          </w:r>
        </w:del>
      </w:ins>
      <w:ins w:id="1435" w:author="Author" w:date="2019-10-11T13:24:00Z">
        <w:del w:id="1436" w:author="vishnu ishpujani" w:date="2019-10-21T11:10:00Z">
          <w:r w:rsidR="00BE3D2B" w:rsidRPr="00EB6572" w:rsidDel="00F9078B">
            <w:rPr>
              <w:bCs/>
              <w:shd w:val="clear" w:color="auto" w:fill="EEEEEE"/>
              <w:rPrChange w:id="1437" w:author="Author" w:date="2019-10-15T09:29:00Z">
                <w:rPr>
                  <w:bCs/>
                  <w:color w:val="000000"/>
                  <w:shd w:val="clear" w:color="auto" w:fill="EEEEEE"/>
                </w:rPr>
              </w:rPrChange>
            </w:rPr>
            <w:delText xml:space="preserve">Prof. </w:delText>
          </w:r>
        </w:del>
      </w:ins>
      <w:ins w:id="1438" w:author="Author" w:date="2019-10-15T09:25:00Z">
        <w:del w:id="1439" w:author="vishnu ishpujani" w:date="2019-10-21T11:10:00Z">
          <w:r w:rsidR="00A81543" w:rsidRPr="00EB6572" w:rsidDel="00F9078B">
            <w:rPr>
              <w:bCs/>
              <w:sz w:val="22"/>
              <w:szCs w:val="22"/>
              <w:rPrChange w:id="1440" w:author="Author" w:date="2019-10-15T09:29:00Z">
                <w:rPr>
                  <w:bCs/>
                  <w:color w:val="000000"/>
                </w:rPr>
              </w:rPrChange>
            </w:rPr>
            <w:delText xml:space="preserve"> </w:delText>
          </w:r>
          <w:r w:rsidR="00A81543" w:rsidRPr="00EB6572" w:rsidDel="00F9078B">
            <w:rPr>
              <w:rStyle w:val="Emphasis"/>
              <w:bCs/>
              <w:shd w:val="clear" w:color="auto" w:fill="EEEEEE"/>
              <w:rPrChange w:id="1441" w:author="Author" w:date="2019-10-15T09:29:00Z">
                <w:rPr>
                  <w:rStyle w:val="Emphasis"/>
                  <w:bCs/>
                  <w:color w:val="000000"/>
                  <w:shd w:val="clear" w:color="auto" w:fill="EEEEEE"/>
                </w:rPr>
              </w:rPrChange>
            </w:rPr>
            <w:delText xml:space="preserve"> </w:delText>
          </w:r>
        </w:del>
        <w:del w:id="1442" w:author="vishnu ishpujani" w:date="2019-10-21T06:52:00Z">
          <w:r w:rsidR="00A81543" w:rsidRPr="00EB6572" w:rsidDel="00E5597C">
            <w:rPr>
              <w:rStyle w:val="Emphasis"/>
              <w:bCs/>
              <w:i w:val="0"/>
              <w:sz w:val="22"/>
              <w:szCs w:val="22"/>
              <w:shd w:val="clear" w:color="auto" w:fill="EEEEEE"/>
              <w:rPrChange w:id="1443" w:author="Author" w:date="2019-10-15T09:29:00Z">
                <w:rPr>
                  <w:rStyle w:val="Emphasis"/>
                  <w:bCs/>
                  <w:i w:val="0"/>
                  <w:color w:val="000000"/>
                  <w:shd w:val="clear" w:color="auto" w:fill="EEEEEE"/>
                </w:rPr>
              </w:rPrChange>
            </w:rPr>
            <w:delText>. I’m inspired by his ,‘</w:delText>
          </w:r>
          <w:r w:rsidR="00A81543" w:rsidRPr="00EB6572" w:rsidDel="00E5597C">
            <w:rPr>
              <w:sz w:val="22"/>
              <w:szCs w:val="22"/>
            </w:rPr>
            <w:delText>’</w:delText>
          </w:r>
        </w:del>
      </w:ins>
      <w:ins w:id="1444" w:author="vishnu ishpujani" w:date="2019-10-21T11:10:00Z">
        <w:r w:rsidR="00F9078B">
          <w:rPr>
            <w:shd w:val="clear" w:color="auto" w:fill="EEEEEE"/>
          </w:rPr>
          <w:t xml:space="preserve"> </w:t>
        </w:r>
      </w:ins>
      <w:ins w:id="1445" w:author="Author" w:date="2019-10-15T09:25:00Z">
        <w:del w:id="1446" w:author="vishnu ishpujani" w:date="2019-10-21T11:10:00Z">
          <w:r w:rsidR="00A81543" w:rsidRPr="00EB6572" w:rsidDel="00F9078B">
            <w:rPr>
              <w:sz w:val="22"/>
              <w:szCs w:val="22"/>
              <w:shd w:val="clear" w:color="auto" w:fill="EEEEEE"/>
            </w:rPr>
            <w:delText xml:space="preserve"> </w:delText>
          </w:r>
        </w:del>
      </w:ins>
      <w:ins w:id="1447" w:author="vishnu ishpujani" w:date="2019-10-03T08:24:00Z">
        <w:del w:id="1448" w:author="Author" w:date="2019-10-11T13:24:00Z">
          <w:r w:rsidRPr="00EB6572">
            <w:rPr>
              <w:rStyle w:val="Emphasis"/>
              <w:bCs/>
              <w:i w:val="0"/>
              <w:sz w:val="22"/>
              <w:szCs w:val="22"/>
              <w:shd w:val="clear" w:color="auto" w:fill="EEEEEE"/>
              <w:rPrChange w:id="1449" w:author="Author" w:date="2019-10-15T09:29:00Z">
                <w:rPr>
                  <w:rStyle w:val="Emphasis"/>
                  <w:b/>
                  <w:bCs/>
                  <w:color w:val="000000"/>
                  <w:shd w:val="clear" w:color="auto" w:fill="EEEEEE"/>
                </w:rPr>
              </w:rPrChange>
            </w:rPr>
            <w:delText xml:space="preserve"> a lot</w:delText>
          </w:r>
        </w:del>
      </w:ins>
      <w:ins w:id="1450" w:author="vishnu ishpujani" w:date="2019-10-03T08:12:00Z">
        <w:del w:id="1451" w:author="Author" w:date="2019-10-15T09:28:00Z">
          <w:r w:rsidRPr="00EB6572" w:rsidDel="00CE3E77">
            <w:rPr>
              <w:bCs/>
              <w:sz w:val="22"/>
              <w:szCs w:val="22"/>
              <w:shd w:val="clear" w:color="auto" w:fill="FFFFFF"/>
              <w:rPrChange w:id="1452" w:author="Author" w:date="2019-10-15T09:29:00Z">
                <w:rPr>
                  <w:b/>
                  <w:bCs/>
                  <w:i/>
                  <w:iCs/>
                  <w:color w:val="222222"/>
                  <w:shd w:val="clear" w:color="auto" w:fill="FFFFFF"/>
                </w:rPr>
              </w:rPrChange>
            </w:rPr>
            <w:delText xml:space="preserve">The greatest advantage </w:delText>
          </w:r>
        </w:del>
      </w:ins>
      <w:ins w:id="1453" w:author="vishnu ishpujani" w:date="2019-10-03T08:13:00Z">
        <w:del w:id="1454" w:author="Author" w:date="2019-10-15T09:28:00Z">
          <w:r w:rsidRPr="00EB6572" w:rsidDel="00CE3E77">
            <w:rPr>
              <w:bCs/>
              <w:sz w:val="22"/>
              <w:szCs w:val="22"/>
              <w:shd w:val="clear" w:color="auto" w:fill="FFFFFF"/>
              <w:rPrChange w:id="1455" w:author="Author" w:date="2019-10-15T09:29:00Z">
                <w:rPr>
                  <w:b/>
                  <w:bCs/>
                  <w:i/>
                  <w:iCs/>
                  <w:color w:val="222222"/>
                  <w:shd w:val="clear" w:color="auto" w:fill="FFFFFF"/>
                </w:rPr>
              </w:rPrChange>
            </w:rPr>
            <w:delText xml:space="preserve">of studying at University of Florida is that </w:delText>
          </w:r>
        </w:del>
        <w:del w:id="1456" w:author="Author" w:date="2019-10-15T09:25:00Z">
          <w:r w:rsidRPr="00EB6572" w:rsidDel="00A81543">
            <w:rPr>
              <w:bCs/>
              <w:sz w:val="22"/>
              <w:szCs w:val="22"/>
              <w:shd w:val="clear" w:color="auto" w:fill="FFFFFF"/>
              <w:rPrChange w:id="1457" w:author="Author" w:date="2019-10-15T09:29:00Z">
                <w:rPr>
                  <w:b/>
                  <w:bCs/>
                  <w:i/>
                  <w:iCs/>
                  <w:color w:val="222222"/>
                  <w:shd w:val="clear" w:color="auto" w:fill="FFFFFF"/>
                </w:rPr>
              </w:rPrChange>
            </w:rPr>
            <w:delText xml:space="preserve">the option of selecting </w:delText>
          </w:r>
        </w:del>
        <w:del w:id="1458" w:author="Author" w:date="2019-10-15T09:28:00Z">
          <w:r w:rsidRPr="00EB6572" w:rsidDel="00CE3E77">
            <w:rPr>
              <w:bCs/>
              <w:sz w:val="22"/>
              <w:szCs w:val="22"/>
              <w:shd w:val="clear" w:color="auto" w:fill="FFFFFF"/>
              <w:rPrChange w:id="1459" w:author="Author" w:date="2019-10-15T09:29:00Z">
                <w:rPr>
                  <w:b/>
                  <w:bCs/>
                  <w:i/>
                  <w:iCs/>
                  <w:color w:val="222222"/>
                  <w:shd w:val="clear" w:color="auto" w:fill="FFFFFF"/>
                </w:rPr>
              </w:rPrChange>
            </w:rPr>
            <w:delText>subjects of my choice</w:delText>
          </w:r>
        </w:del>
        <w:del w:id="1460" w:author="Author" w:date="2019-10-15T09:26:00Z">
          <w:r w:rsidRPr="00EB6572" w:rsidDel="00A81543">
            <w:rPr>
              <w:bCs/>
              <w:sz w:val="22"/>
              <w:szCs w:val="22"/>
              <w:shd w:val="clear" w:color="auto" w:fill="FFFFFF"/>
              <w:rPrChange w:id="1461" w:author="Author" w:date="2019-10-15T09:29:00Z">
                <w:rPr>
                  <w:b/>
                  <w:bCs/>
                  <w:i/>
                  <w:iCs/>
                  <w:color w:val="222222"/>
                  <w:shd w:val="clear" w:color="auto" w:fill="FFFFFF"/>
                </w:rPr>
              </w:rPrChange>
            </w:rPr>
            <w:delText xml:space="preserve"> </w:delText>
          </w:r>
        </w:del>
      </w:ins>
      <w:ins w:id="1462" w:author="vishnu ishpujani" w:date="2019-10-14T07:53:00Z">
        <w:del w:id="1463" w:author="Author" w:date="2019-10-15T09:26:00Z">
          <w:r w:rsidR="00007017" w:rsidRPr="00EB6572" w:rsidDel="00A81543">
            <w:rPr>
              <w:bCs/>
              <w:sz w:val="22"/>
              <w:szCs w:val="22"/>
              <w:shd w:val="clear" w:color="auto" w:fill="FFFFFF"/>
              <w:rPrChange w:id="1464" w:author="Author" w:date="2019-10-15T09:29:00Z">
                <w:rPr>
                  <w:bCs/>
                  <w:color w:val="222222"/>
                  <w:shd w:val="clear" w:color="auto" w:fill="FFFFFF"/>
                </w:rPr>
              </w:rPrChange>
            </w:rPr>
            <w:delText xml:space="preserve">with the core courses like Distributed </w:delText>
          </w:r>
        </w:del>
      </w:ins>
      <w:ins w:id="1465" w:author="vishnu ishpujani" w:date="2019-10-14T07:58:00Z">
        <w:del w:id="1466" w:author="Author" w:date="2019-10-15T09:26:00Z">
          <w:r w:rsidR="00007017" w:rsidRPr="00EB6572" w:rsidDel="00A81543">
            <w:rPr>
              <w:bCs/>
              <w:sz w:val="22"/>
              <w:szCs w:val="22"/>
              <w:shd w:val="clear" w:color="auto" w:fill="FFFFFF"/>
              <w:rPrChange w:id="1467" w:author="Author" w:date="2019-10-15T09:29:00Z">
                <w:rPr>
                  <w:bCs/>
                  <w:color w:val="222222"/>
                  <w:shd w:val="clear" w:color="auto" w:fill="FFFFFF"/>
                </w:rPr>
              </w:rPrChange>
            </w:rPr>
            <w:delText>Operating System</w:delText>
          </w:r>
        </w:del>
      </w:ins>
      <w:ins w:id="1468" w:author="vishnu ishpujani" w:date="2019-10-03T08:13:00Z">
        <w:del w:id="1469" w:author="Author" w:date="2019-10-15T09:26:00Z">
          <w:r w:rsidRPr="00EB6572" w:rsidDel="00A81543">
            <w:rPr>
              <w:bCs/>
              <w:sz w:val="22"/>
              <w:szCs w:val="22"/>
              <w:shd w:val="clear" w:color="auto" w:fill="FFFFFF"/>
              <w:rPrChange w:id="1470" w:author="Author" w:date="2019-10-15T09:29:00Z">
                <w:rPr>
                  <w:b/>
                  <w:bCs/>
                  <w:i/>
                  <w:iCs/>
                  <w:color w:val="222222"/>
                  <w:shd w:val="clear" w:color="auto" w:fill="FFFFFF"/>
                </w:rPr>
              </w:rPrChange>
            </w:rPr>
            <w:delText>, which greatly i</w:delText>
          </w:r>
        </w:del>
      </w:ins>
      <w:ins w:id="1471" w:author="vishnu ishpujani" w:date="2019-10-03T08:14:00Z">
        <w:del w:id="1472" w:author="Author" w:date="2019-10-15T09:26:00Z">
          <w:r w:rsidRPr="00EB6572" w:rsidDel="00A81543">
            <w:rPr>
              <w:bCs/>
              <w:sz w:val="22"/>
              <w:szCs w:val="22"/>
              <w:shd w:val="clear" w:color="auto" w:fill="FFFFFF"/>
              <w:rPrChange w:id="1473" w:author="Author" w:date="2019-10-15T09:29:00Z">
                <w:rPr>
                  <w:b/>
                  <w:bCs/>
                  <w:i/>
                  <w:iCs/>
                  <w:color w:val="222222"/>
                  <w:shd w:val="clear" w:color="auto" w:fill="FFFFFF"/>
                </w:rPr>
              </w:rPrChange>
            </w:rPr>
            <w:delText>mproves my chances of performing well in the course</w:delText>
          </w:r>
        </w:del>
        <w:del w:id="1474" w:author="Author" w:date="2019-10-15T09:28:00Z">
          <w:r w:rsidRPr="00EB6572" w:rsidDel="00CE3E77">
            <w:rPr>
              <w:bCs/>
              <w:sz w:val="22"/>
              <w:szCs w:val="22"/>
              <w:shd w:val="clear" w:color="auto" w:fill="FFFFFF"/>
              <w:rPrChange w:id="1475" w:author="Author" w:date="2019-10-15T09:29:00Z">
                <w:rPr>
                  <w:b/>
                  <w:bCs/>
                  <w:i/>
                  <w:iCs/>
                  <w:color w:val="222222"/>
                  <w:shd w:val="clear" w:color="auto" w:fill="FFFFFF"/>
                </w:rPr>
              </w:rPrChange>
            </w:rPr>
            <w:delText>.</w:delText>
          </w:r>
        </w:del>
        <w:del w:id="1476" w:author="Author" w:date="2019-10-15T09:29:00Z">
          <w:r w:rsidRPr="00EB6572" w:rsidDel="00CE3E77">
            <w:rPr>
              <w:bCs/>
              <w:sz w:val="22"/>
              <w:szCs w:val="22"/>
              <w:shd w:val="clear" w:color="auto" w:fill="FFFFFF"/>
              <w:rPrChange w:id="1477" w:author="Author" w:date="2019-10-15T09:29:00Z">
                <w:rPr>
                  <w:b/>
                  <w:bCs/>
                  <w:i/>
                  <w:iCs/>
                  <w:color w:val="222222"/>
                  <w:shd w:val="clear" w:color="auto" w:fill="FFFFFF"/>
                </w:rPr>
              </w:rPrChange>
            </w:rPr>
            <w:delText xml:space="preserve"> </w:delText>
          </w:r>
        </w:del>
      </w:ins>
    </w:p>
    <w:p w:rsidR="007A3F1F" w:rsidRPr="007A3F1F" w:rsidRDefault="00B93CCF">
      <w:pPr>
        <w:spacing w:before="100" w:beforeAutospacing="1" w:after="100" w:afterAutospacing="1" w:line="240" w:lineRule="auto"/>
        <w:rPr>
          <w:ins w:id="1478" w:author="vishnu ishpujani" w:date="2019-10-03T08:25:00Z"/>
          <w:del w:id="1479" w:author="Author" w:date="2019-10-11T13:22:00Z"/>
          <w:rFonts w:ascii="Times New Roman" w:hAnsi="Times New Roman" w:cs="Times New Roman"/>
          <w:b/>
          <w:rPrChange w:id="1480" w:author="Author" w:date="2019-10-15T09:29:00Z">
            <w:rPr>
              <w:ins w:id="1481" w:author="vishnu ishpujani" w:date="2019-10-03T08:25:00Z"/>
              <w:del w:id="1482" w:author="Author" w:date="2019-10-11T13:22:00Z"/>
              <w:b/>
            </w:rPr>
          </w:rPrChange>
        </w:rPr>
        <w:pPrChange w:id="1483" w:author="Author" w:date="2019-10-11T13:25:00Z">
          <w:pPr>
            <w:jc w:val="both"/>
          </w:pPr>
        </w:pPrChange>
      </w:pPr>
      <w:del w:id="1484" w:author="Author" w:date="2019-10-01T11:21:00Z">
        <w:r w:rsidRPr="00EB6572">
          <w:rPr>
            <w:rFonts w:ascii="Times New Roman" w:eastAsia="Times New Roman" w:hAnsi="Times New Roman" w:cs="Times New Roman"/>
            <w:lang w:eastAsia="en-IN"/>
            <w:rPrChange w:id="1485" w:author="Author" w:date="2019-10-15T09:29:00Z">
              <w:rPr>
                <w:rFonts w:ascii="Arial" w:eastAsia="Times New Roman" w:hAnsi="Arial" w:cs="Arial"/>
                <w:i/>
                <w:iCs/>
                <w:color w:val="222222"/>
                <w:sz w:val="24"/>
                <w:szCs w:val="24"/>
                <w:lang w:eastAsia="en-IN"/>
              </w:rPr>
            </w:rPrChange>
          </w:rPr>
          <w:br/>
        </w:r>
      </w:del>
      <w:del w:id="1486" w:author="Author" w:date="2019-10-01T11:20:00Z">
        <w:r w:rsidRPr="00EB6572">
          <w:rPr>
            <w:rFonts w:ascii="Times New Roman" w:eastAsia="Times New Roman" w:hAnsi="Times New Roman" w:cs="Times New Roman"/>
            <w:lang w:eastAsia="en-IN"/>
            <w:rPrChange w:id="1487" w:author="Author" w:date="2019-10-15T09:29:00Z">
              <w:rPr>
                <w:rFonts w:ascii="Arial" w:eastAsia="Times New Roman" w:hAnsi="Arial" w:cs="Arial"/>
                <w:i/>
                <w:iCs/>
                <w:color w:val="222222"/>
                <w:sz w:val="24"/>
                <w:szCs w:val="24"/>
                <w:lang w:eastAsia="en-IN"/>
              </w:rPr>
            </w:rPrChange>
          </w:rPr>
          <w:br/>
        </w:r>
        <w:r w:rsidRPr="00EB6572">
          <w:rPr>
            <w:rFonts w:ascii="Times New Roman" w:eastAsia="Times New Roman" w:hAnsi="Times New Roman" w:cs="Times New Roman"/>
            <w:shd w:val="clear" w:color="auto" w:fill="FFFFFF"/>
            <w:lang w:eastAsia="en-IN"/>
            <w:rPrChange w:id="1488" w:author="Author" w:date="2019-10-15T09:29:00Z">
              <w:rPr>
                <w:rFonts w:ascii="Arial" w:eastAsia="Times New Roman" w:hAnsi="Arial" w:cs="Arial"/>
                <w:i/>
                <w:iCs/>
                <w:color w:val="222222"/>
                <w:sz w:val="24"/>
                <w:szCs w:val="24"/>
                <w:shd w:val="clear" w:color="auto" w:fill="FFFFFF"/>
                <w:lang w:eastAsia="en-IN"/>
              </w:rPr>
            </w:rPrChange>
          </w:rPr>
          <w:delText xml:space="preserve">At this stage, I believe pursuing a Master’s degree with a focus on Computer Science would catalyze my career progress, and the program offered at the University of Florida is perfectly tailored to my needs. </w:delText>
        </w:r>
      </w:del>
      <w:del w:id="1489" w:author="Author" w:date="2019-10-11T13:25:00Z">
        <w:r w:rsidRPr="00EB6572">
          <w:rPr>
            <w:rFonts w:ascii="Times New Roman" w:eastAsia="Times New Roman" w:hAnsi="Times New Roman" w:cs="Times New Roman"/>
            <w:shd w:val="clear" w:color="auto" w:fill="FFFFFF"/>
            <w:lang w:eastAsia="en-IN"/>
            <w:rPrChange w:id="1490" w:author="Author" w:date="2019-10-15T09:29:00Z">
              <w:rPr>
                <w:rFonts w:ascii="Arial" w:eastAsia="Times New Roman" w:hAnsi="Arial" w:cs="Arial"/>
                <w:i/>
                <w:iCs/>
                <w:color w:val="222222"/>
                <w:sz w:val="24"/>
                <w:szCs w:val="24"/>
                <w:shd w:val="clear" w:color="auto" w:fill="FFFFFF"/>
                <w:lang w:eastAsia="en-IN"/>
              </w:rPr>
            </w:rPrChange>
          </w:rPr>
          <w:delText xml:space="preserve">I look forward to gaining a competitive edge by deepening my understanding of various statistical and analytical techniques and upgrading my technical skills through the well-structured curriculum. </w:delText>
        </w:r>
      </w:del>
    </w:p>
    <w:p w:rsidR="005F368F" w:rsidRPr="00EB6572" w:rsidDel="00E53251" w:rsidRDefault="005F368F" w:rsidP="004F2A03">
      <w:pPr>
        <w:jc w:val="both"/>
        <w:rPr>
          <w:ins w:id="1491" w:author="vishnu ishpujani" w:date="2019-10-03T08:27:00Z"/>
          <w:del w:id="1492" w:author="Author" w:date="2019-10-11T13:25:00Z"/>
          <w:rFonts w:ascii="Times New Roman" w:hAnsi="Times New Roman" w:cs="Times New Roman"/>
          <w:b/>
          <w:rPrChange w:id="1493" w:author="Author" w:date="2019-10-15T09:29:00Z">
            <w:rPr>
              <w:ins w:id="1494" w:author="vishnu ishpujani" w:date="2019-10-03T08:27:00Z"/>
              <w:del w:id="1495" w:author="Author" w:date="2019-10-11T13:25:00Z"/>
              <w:b/>
            </w:rPr>
          </w:rPrChange>
        </w:rPr>
      </w:pPr>
    </w:p>
    <w:p w:rsidR="007A3F1F" w:rsidRPr="00EB6572" w:rsidRDefault="005F368F">
      <w:pPr>
        <w:pStyle w:val="NormalWeb"/>
        <w:spacing w:before="0" w:beforeAutospacing="0" w:after="0" w:afterAutospacing="0"/>
        <w:jc w:val="both"/>
        <w:rPr>
          <w:ins w:id="1496" w:author="vishnu ishpujani" w:date="2019-10-03T08:44:00Z"/>
          <w:del w:id="1497" w:author="Author" w:date="2019-10-11T13:20:00Z"/>
          <w:sz w:val="22"/>
          <w:szCs w:val="22"/>
        </w:rPr>
        <w:pPrChange w:id="1498" w:author="Author" w:date="2019-10-11T13:08:00Z">
          <w:pPr>
            <w:pStyle w:val="NormalWeb"/>
            <w:spacing w:before="0" w:beforeAutospacing="0" w:after="0" w:afterAutospacing="0"/>
          </w:pPr>
        </w:pPrChange>
      </w:pPr>
      <w:ins w:id="1499" w:author="vishnu ishpujani" w:date="2019-10-03T08:27:00Z">
        <w:del w:id="1500" w:author="Author" w:date="2019-10-11T13:20:00Z">
          <w:r w:rsidRPr="00EB6572" w:rsidDel="00A902D1">
            <w:rPr>
              <w:b/>
            </w:rPr>
            <w:delText>After</w:delText>
          </w:r>
        </w:del>
      </w:ins>
      <w:ins w:id="1501" w:author="vishnu ishpujani" w:date="2019-10-03T08:28:00Z">
        <w:del w:id="1502" w:author="Author" w:date="2019-10-11T13:20:00Z">
          <w:r w:rsidRPr="00EB6572" w:rsidDel="00A902D1">
            <w:rPr>
              <w:b/>
            </w:rPr>
            <w:delText xml:space="preserve"> finishing my graduation, I want to work in </w:delText>
          </w:r>
        </w:del>
      </w:ins>
      <w:ins w:id="1503" w:author="vishnu ishpujani" w:date="2019-10-03T08:33:00Z">
        <w:del w:id="1504" w:author="Author" w:date="2019-10-11T13:20:00Z">
          <w:r w:rsidRPr="00EB6572" w:rsidDel="00A902D1">
            <w:rPr>
              <w:b/>
            </w:rPr>
            <w:delText>top companies who work</w:delText>
          </w:r>
        </w:del>
      </w:ins>
      <w:ins w:id="1505" w:author="vishnu ishpujani" w:date="2019-10-03T08:34:00Z">
        <w:del w:id="1506" w:author="Author" w:date="2019-10-11T13:20:00Z">
          <w:r w:rsidRPr="00EB6572" w:rsidDel="00A902D1">
            <w:rPr>
              <w:b/>
            </w:rPr>
            <w:delText xml:space="preserve"> on Machine Learning in India, companies like Prolitus, Endive Software</w:delText>
          </w:r>
        </w:del>
      </w:ins>
      <w:ins w:id="1507" w:author="vishnu ishpujani" w:date="2019-10-03T08:35:00Z">
        <w:del w:id="1508" w:author="Author" w:date="2019-10-11T13:20:00Z">
          <w:r w:rsidRPr="00EB6572" w:rsidDel="00A902D1">
            <w:rPr>
              <w:b/>
            </w:rPr>
            <w:delText>. These organizations</w:delText>
          </w:r>
          <w:r w:rsidRPr="00EB6572" w:rsidDel="00A902D1">
            <w:delText xml:space="preserve"> help startups and SMEs in automating processes and use the best from machine learning tools. I want to work</w:delText>
          </w:r>
        </w:del>
      </w:ins>
      <w:ins w:id="1509" w:author="vishnu ishpujani" w:date="2019-10-03T08:36:00Z">
        <w:del w:id="1510" w:author="Author" w:date="2019-10-11T13:20:00Z">
          <w:r w:rsidRPr="00EB6572" w:rsidDel="00A902D1">
            <w:delText xml:space="preserve"> on projects especially on healthcare</w:delText>
          </w:r>
        </w:del>
      </w:ins>
      <w:ins w:id="1511" w:author="vishnu ishpujani" w:date="2019-10-03T08:38:00Z">
        <w:del w:id="1512" w:author="Author" w:date="2019-10-11T13:20:00Z">
          <w:r w:rsidRPr="00EB6572" w:rsidDel="00A902D1">
            <w:delText xml:space="preserve">. </w:delText>
          </w:r>
        </w:del>
      </w:ins>
    </w:p>
    <w:p w:rsidR="007A3F1F" w:rsidRPr="00EB6572" w:rsidRDefault="007A3F1F">
      <w:pPr>
        <w:pStyle w:val="NormalWeb"/>
        <w:spacing w:before="0" w:beforeAutospacing="0" w:after="0" w:afterAutospacing="0"/>
        <w:jc w:val="both"/>
        <w:rPr>
          <w:ins w:id="1513" w:author="vishnu ishpujani" w:date="2019-10-03T08:44:00Z"/>
          <w:del w:id="1514" w:author="Author" w:date="2019-10-11T13:25:00Z"/>
          <w:sz w:val="22"/>
          <w:szCs w:val="22"/>
        </w:rPr>
        <w:pPrChange w:id="1515" w:author="Author" w:date="2019-10-11T13:08:00Z">
          <w:pPr>
            <w:pStyle w:val="NormalWeb"/>
            <w:spacing w:before="0" w:beforeAutospacing="0" w:after="0" w:afterAutospacing="0"/>
          </w:pPr>
        </w:pPrChange>
      </w:pPr>
    </w:p>
    <w:p w:rsidR="007A3F1F" w:rsidRPr="00EB6572" w:rsidRDefault="007A3F1F">
      <w:pPr>
        <w:pStyle w:val="NormalWeb"/>
        <w:spacing w:before="0" w:beforeAutospacing="0" w:after="0" w:afterAutospacing="0"/>
        <w:jc w:val="both"/>
        <w:rPr>
          <w:ins w:id="1516" w:author="vishnu ishpujani" w:date="2019-10-03T08:35:00Z"/>
          <w:del w:id="1517" w:author="Author" w:date="2019-10-11T13:25:00Z"/>
          <w:sz w:val="22"/>
          <w:szCs w:val="22"/>
        </w:rPr>
        <w:pPrChange w:id="1518" w:author="Author" w:date="2019-10-11T13:08:00Z">
          <w:pPr>
            <w:pStyle w:val="NormalWeb"/>
            <w:spacing w:before="0" w:beforeAutospacing="0" w:after="0" w:afterAutospacing="0"/>
          </w:pPr>
        </w:pPrChange>
      </w:pPr>
    </w:p>
    <w:p w:rsidR="005F368F" w:rsidRPr="00EB6572" w:rsidDel="00E53251" w:rsidRDefault="005F368F" w:rsidP="004F2A03">
      <w:pPr>
        <w:jc w:val="both"/>
        <w:rPr>
          <w:ins w:id="1519" w:author="vishnu ishpujani" w:date="2019-10-03T08:25:00Z"/>
          <w:del w:id="1520" w:author="Author" w:date="2019-10-11T13:25:00Z"/>
          <w:rFonts w:ascii="Times New Roman" w:hAnsi="Times New Roman" w:cs="Times New Roman"/>
          <w:b/>
          <w:rPrChange w:id="1521" w:author="Author" w:date="2019-10-15T09:29:00Z">
            <w:rPr>
              <w:ins w:id="1522" w:author="vishnu ishpujani" w:date="2019-10-03T08:25:00Z"/>
              <w:del w:id="1523" w:author="Author" w:date="2019-10-11T13:25:00Z"/>
              <w:b/>
            </w:rPr>
          </w:rPrChange>
        </w:rPr>
      </w:pPr>
    </w:p>
    <w:p w:rsidR="008013BC" w:rsidRDefault="00B93CCF">
      <w:pPr>
        <w:spacing w:after="0" w:line="240" w:lineRule="auto"/>
        <w:jc w:val="both"/>
        <w:rPr>
          <w:ins w:id="1524" w:author="Author" w:date="2019-10-15T09:33:00Z"/>
          <w:rFonts w:ascii="Times New Roman" w:eastAsia="Times New Roman" w:hAnsi="Times New Roman" w:cs="Times New Roman"/>
          <w:shd w:val="clear" w:color="auto" w:fill="FFFFFF"/>
          <w:lang w:eastAsia="en-IN"/>
        </w:rPr>
        <w:pPrChange w:id="1525" w:author="Author" w:date="2019-10-11T13:08:00Z">
          <w:pPr>
            <w:spacing w:after="0" w:line="240" w:lineRule="auto"/>
          </w:pPr>
        </w:pPrChange>
      </w:pPr>
      <w:r w:rsidRPr="00EB6572">
        <w:rPr>
          <w:rFonts w:ascii="Times New Roman" w:eastAsia="Times New Roman" w:hAnsi="Times New Roman" w:cs="Times New Roman"/>
          <w:shd w:val="clear" w:color="auto" w:fill="FFFFFF"/>
          <w:lang w:eastAsia="en-IN"/>
          <w:rPrChange w:id="1526" w:author="Author" w:date="2019-10-15T09:29:00Z">
            <w:rPr>
              <w:rFonts w:ascii="Arial" w:eastAsia="Times New Roman" w:hAnsi="Arial" w:cs="Arial"/>
              <w:i/>
              <w:iCs/>
              <w:color w:val="222222"/>
              <w:sz w:val="24"/>
              <w:szCs w:val="24"/>
              <w:shd w:val="clear" w:color="auto" w:fill="FFFFFF"/>
              <w:lang w:eastAsia="en-IN"/>
            </w:rPr>
          </w:rPrChange>
        </w:rPr>
        <w:t>I</w:t>
      </w:r>
      <w:ins w:id="1527" w:author="Author" w:date="2019-10-15T09:29:00Z">
        <w:r w:rsidR="00CE3E77" w:rsidRPr="00EB6572">
          <w:rPr>
            <w:rFonts w:ascii="Times New Roman" w:eastAsia="Times New Roman" w:hAnsi="Times New Roman" w:cs="Times New Roman"/>
            <w:shd w:val="clear" w:color="auto" w:fill="FFFFFF"/>
            <w:lang w:eastAsia="en-IN"/>
            <w:rPrChange w:id="1528" w:author="Author" w:date="2019-10-15T09:29:00Z">
              <w:rPr>
                <w:rFonts w:ascii="Times New Roman" w:eastAsia="Times New Roman" w:hAnsi="Times New Roman" w:cs="Times New Roman"/>
                <w:color w:val="222222"/>
                <w:shd w:val="clear" w:color="auto" w:fill="FFFFFF"/>
                <w:lang w:eastAsia="en-IN"/>
              </w:rPr>
            </w:rPrChange>
          </w:rPr>
          <w:t>’</w:t>
        </w:r>
      </w:ins>
      <w:del w:id="1529" w:author="Author" w:date="2019-10-15T09:29:00Z">
        <w:r w:rsidRPr="00EB6572" w:rsidDel="00CE3E77">
          <w:rPr>
            <w:rFonts w:ascii="Times New Roman" w:eastAsia="Times New Roman" w:hAnsi="Times New Roman" w:cs="Times New Roman"/>
            <w:shd w:val="clear" w:color="auto" w:fill="FFFFFF"/>
            <w:lang w:eastAsia="en-IN"/>
            <w:rPrChange w:id="1530"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531" w:author="Author" w:date="2019-10-01T11:22:00Z">
        <w:r w:rsidRPr="00EB6572">
          <w:rPr>
            <w:rFonts w:ascii="Times New Roman" w:eastAsia="Times New Roman" w:hAnsi="Times New Roman" w:cs="Times New Roman"/>
            <w:shd w:val="clear" w:color="auto" w:fill="FFFFFF"/>
            <w:lang w:eastAsia="en-IN"/>
            <w:rPrChange w:id="1532" w:author="Author" w:date="2019-10-15T09:29:00Z">
              <w:rPr>
                <w:rFonts w:ascii="Arial" w:eastAsia="Times New Roman" w:hAnsi="Arial" w:cs="Arial"/>
                <w:i/>
                <w:iCs/>
                <w:color w:val="222222"/>
                <w:sz w:val="24"/>
                <w:szCs w:val="24"/>
                <w:shd w:val="clear" w:color="auto" w:fill="FFFFFF"/>
                <w:lang w:eastAsia="en-IN"/>
              </w:rPr>
            </w:rPrChange>
          </w:rPr>
          <w:delText xml:space="preserve">researched about the professors and course curriculum on the website and I also have some seniors at the university which helped me in my research. I </w:delText>
        </w:r>
      </w:del>
      <w:del w:id="1533" w:author="Author" w:date="2019-10-15T09:29:00Z">
        <w:r w:rsidRPr="00EB6572" w:rsidDel="00CE3E77">
          <w:rPr>
            <w:rFonts w:ascii="Times New Roman" w:eastAsia="Times New Roman" w:hAnsi="Times New Roman" w:cs="Times New Roman"/>
            <w:shd w:val="clear" w:color="auto" w:fill="FFFFFF"/>
            <w:lang w:eastAsia="en-IN"/>
            <w:rPrChange w:id="1534" w:author="Author" w:date="2019-10-15T09:29:00Z">
              <w:rPr>
                <w:rFonts w:ascii="Arial" w:eastAsia="Times New Roman" w:hAnsi="Arial" w:cs="Arial"/>
                <w:i/>
                <w:iCs/>
                <w:color w:val="222222"/>
                <w:sz w:val="24"/>
                <w:szCs w:val="24"/>
                <w:shd w:val="clear" w:color="auto" w:fill="FFFFFF"/>
                <w:lang w:eastAsia="en-IN"/>
              </w:rPr>
            </w:rPrChange>
          </w:rPr>
          <w:delText>a</w:delText>
        </w:r>
      </w:del>
      <w:r w:rsidRPr="00EB6572">
        <w:rPr>
          <w:rFonts w:ascii="Times New Roman" w:eastAsia="Times New Roman" w:hAnsi="Times New Roman" w:cs="Times New Roman"/>
          <w:shd w:val="clear" w:color="auto" w:fill="FFFFFF"/>
          <w:lang w:eastAsia="en-IN"/>
          <w:rPrChange w:id="1535" w:author="Author" w:date="2019-10-15T09:29:00Z">
            <w:rPr>
              <w:rFonts w:ascii="Arial" w:eastAsia="Times New Roman" w:hAnsi="Arial" w:cs="Arial"/>
              <w:i/>
              <w:iCs/>
              <w:color w:val="222222"/>
              <w:sz w:val="24"/>
              <w:szCs w:val="24"/>
              <w:shd w:val="clear" w:color="auto" w:fill="FFFFFF"/>
              <w:lang w:eastAsia="en-IN"/>
            </w:rPr>
          </w:rPrChange>
        </w:rPr>
        <w:t xml:space="preserve">m </w:t>
      </w:r>
      <w:ins w:id="1536" w:author="Author" w:date="2019-10-11T13:25:00Z">
        <w:r w:rsidR="00E53251" w:rsidRPr="00EB6572">
          <w:rPr>
            <w:rFonts w:ascii="Times New Roman" w:eastAsia="Times New Roman" w:hAnsi="Times New Roman" w:cs="Times New Roman"/>
            <w:shd w:val="clear" w:color="auto" w:fill="FFFFFF"/>
            <w:lang w:eastAsia="en-IN"/>
            <w:rPrChange w:id="1537" w:author="Author" w:date="2019-10-15T09:29:00Z">
              <w:rPr>
                <w:rFonts w:ascii="Times New Roman" w:eastAsia="Times New Roman" w:hAnsi="Times New Roman" w:cs="Times New Roman"/>
                <w:color w:val="222222"/>
                <w:shd w:val="clear" w:color="auto" w:fill="FFFFFF"/>
                <w:lang w:eastAsia="en-IN"/>
              </w:rPr>
            </w:rPrChange>
          </w:rPr>
          <w:t xml:space="preserve">also </w:t>
        </w:r>
      </w:ins>
      <w:r w:rsidRPr="00EB6572">
        <w:rPr>
          <w:rFonts w:ascii="Times New Roman" w:eastAsia="Times New Roman" w:hAnsi="Times New Roman" w:cs="Times New Roman"/>
          <w:shd w:val="clear" w:color="auto" w:fill="FFFFFF"/>
          <w:lang w:eastAsia="en-IN"/>
          <w:rPrChange w:id="1538" w:author="Author" w:date="2019-10-15T09:29:00Z">
            <w:rPr>
              <w:rFonts w:ascii="Arial" w:eastAsia="Times New Roman" w:hAnsi="Arial" w:cs="Arial"/>
              <w:i/>
              <w:iCs/>
              <w:color w:val="222222"/>
              <w:sz w:val="24"/>
              <w:szCs w:val="24"/>
              <w:shd w:val="clear" w:color="auto" w:fill="FFFFFF"/>
              <w:lang w:eastAsia="en-IN"/>
            </w:rPr>
          </w:rPrChange>
        </w:rPr>
        <w:t xml:space="preserve">excited at the prospect of </w:t>
      </w:r>
      <w:ins w:id="1539" w:author="Author" w:date="2019-10-15T09:26:00Z">
        <w:r w:rsidR="00EC6EFC" w:rsidRPr="00EB6572">
          <w:rPr>
            <w:rFonts w:ascii="Times New Roman" w:eastAsia="Times New Roman" w:hAnsi="Times New Roman" w:cs="Times New Roman"/>
            <w:shd w:val="clear" w:color="auto" w:fill="FFFFFF"/>
            <w:lang w:eastAsia="en-IN"/>
            <w:rPrChange w:id="1540" w:author="Author" w:date="2019-10-15T09:29:00Z">
              <w:rPr>
                <w:rFonts w:ascii="Times New Roman" w:eastAsia="Times New Roman" w:hAnsi="Times New Roman" w:cs="Times New Roman"/>
                <w:color w:val="222222"/>
                <w:shd w:val="clear" w:color="auto" w:fill="FFFFFF"/>
                <w:lang w:eastAsia="en-IN"/>
              </w:rPr>
            </w:rPrChange>
          </w:rPr>
          <w:t xml:space="preserve">being guided by </w:t>
        </w:r>
      </w:ins>
      <w:del w:id="1541" w:author="Author" w:date="2019-10-15T09:26:00Z">
        <w:r w:rsidRPr="00EB6572" w:rsidDel="00EC6EFC">
          <w:rPr>
            <w:rFonts w:ascii="Times New Roman" w:eastAsia="Times New Roman" w:hAnsi="Times New Roman" w:cs="Times New Roman"/>
            <w:shd w:val="clear" w:color="auto" w:fill="FFFFFF"/>
            <w:lang w:eastAsia="en-IN"/>
            <w:rPrChange w:id="1542" w:author="Author" w:date="2019-10-15T09:29:00Z">
              <w:rPr>
                <w:rFonts w:ascii="Arial" w:eastAsia="Times New Roman" w:hAnsi="Arial" w:cs="Arial"/>
                <w:i/>
                <w:iCs/>
                <w:color w:val="222222"/>
                <w:sz w:val="24"/>
                <w:szCs w:val="24"/>
                <w:shd w:val="clear" w:color="auto" w:fill="FFFFFF"/>
                <w:lang w:eastAsia="en-IN"/>
              </w:rPr>
            </w:rPrChange>
          </w:rPr>
          <w:delText xml:space="preserve">learning under </w:delText>
        </w:r>
      </w:del>
      <w:del w:id="1543" w:author="Author" w:date="2019-10-11T13:25:00Z">
        <w:r w:rsidRPr="00EB6572">
          <w:rPr>
            <w:rFonts w:ascii="Times New Roman" w:eastAsia="Times New Roman" w:hAnsi="Times New Roman" w:cs="Times New Roman"/>
            <w:shd w:val="clear" w:color="auto" w:fill="FFFFFF"/>
            <w:lang w:eastAsia="en-IN"/>
            <w:rPrChange w:id="1544" w:author="Author" w:date="2019-10-15T09:29:00Z">
              <w:rPr>
                <w:rFonts w:ascii="Arial" w:eastAsia="Times New Roman" w:hAnsi="Arial" w:cs="Arial"/>
                <w:i/>
                <w:iCs/>
                <w:color w:val="222222"/>
                <w:sz w:val="24"/>
                <w:szCs w:val="24"/>
                <w:shd w:val="clear" w:color="auto" w:fill="FFFFFF"/>
                <w:lang w:eastAsia="en-IN"/>
              </w:rPr>
            </w:rPrChange>
          </w:rPr>
          <w:delText xml:space="preserve">erudite faculty like </w:delText>
        </w:r>
      </w:del>
      <w:r w:rsidRPr="00EB6572">
        <w:rPr>
          <w:rFonts w:ascii="Times New Roman" w:eastAsia="Times New Roman" w:hAnsi="Times New Roman" w:cs="Times New Roman"/>
          <w:shd w:val="clear" w:color="auto" w:fill="FFFFFF"/>
          <w:lang w:eastAsia="en-IN"/>
          <w:rPrChange w:id="1545" w:author="Author" w:date="2019-10-15T09:29:00Z">
            <w:rPr>
              <w:rFonts w:ascii="Arial" w:eastAsia="Times New Roman" w:hAnsi="Arial" w:cs="Arial"/>
              <w:i/>
              <w:iCs/>
              <w:color w:val="222222"/>
              <w:sz w:val="24"/>
              <w:szCs w:val="24"/>
              <w:shd w:val="clear" w:color="auto" w:fill="FFFFFF"/>
              <w:lang w:eastAsia="en-IN"/>
            </w:rPr>
          </w:rPrChange>
        </w:rPr>
        <w:t>Professor</w:t>
      </w:r>
      <w:ins w:id="1546" w:author="vishnu ishpujani" w:date="2019-10-21T11:11:00Z">
        <w:r w:rsidR="00F9078B">
          <w:rPr>
            <w:color w:val="000000"/>
            <w:sz w:val="27"/>
            <w:szCs w:val="27"/>
          </w:rPr>
          <w:t xml:space="preserve"> Lu. Wang,</w:t>
        </w:r>
      </w:ins>
      <w:del w:id="1547" w:author="vishnu ishpujani" w:date="2019-10-21T11:11:00Z">
        <w:r w:rsidRPr="00EB6572" w:rsidDel="00F9078B">
          <w:rPr>
            <w:rFonts w:ascii="Times New Roman" w:eastAsia="Times New Roman" w:hAnsi="Times New Roman" w:cs="Times New Roman"/>
            <w:shd w:val="clear" w:color="auto" w:fill="FFFFFF"/>
            <w:lang w:eastAsia="en-IN"/>
            <w:rPrChange w:id="1548" w:author="Author" w:date="2019-10-15T09:29:00Z">
              <w:rPr>
                <w:rFonts w:ascii="Arial" w:eastAsia="Times New Roman" w:hAnsi="Arial" w:cs="Arial"/>
                <w:i/>
                <w:iCs/>
                <w:color w:val="222222"/>
                <w:sz w:val="24"/>
                <w:szCs w:val="24"/>
                <w:shd w:val="clear" w:color="auto" w:fill="FFFFFF"/>
                <w:lang w:eastAsia="en-IN"/>
              </w:rPr>
            </w:rPrChange>
          </w:rPr>
          <w:delText xml:space="preserve">s </w:delText>
        </w:r>
      </w:del>
      <w:del w:id="1549" w:author="vishnu ishpujani" w:date="2019-10-21T06:53:00Z">
        <w:r w:rsidRPr="00EB6572" w:rsidDel="00E5597C">
          <w:rPr>
            <w:rFonts w:ascii="Times New Roman" w:eastAsia="Times New Roman" w:hAnsi="Times New Roman" w:cs="Times New Roman"/>
            <w:shd w:val="clear" w:color="auto" w:fill="FFFFFF"/>
            <w:lang w:eastAsia="en-IN"/>
            <w:rPrChange w:id="1550" w:author="Author" w:date="2019-10-15T09:29:00Z">
              <w:rPr>
                <w:rFonts w:ascii="Arial" w:eastAsia="Times New Roman" w:hAnsi="Arial" w:cs="Arial"/>
                <w:i/>
                <w:iCs/>
                <w:color w:val="222222"/>
                <w:sz w:val="24"/>
                <w:szCs w:val="24"/>
                <w:shd w:val="clear" w:color="auto" w:fill="FFFFFF"/>
                <w:lang w:eastAsia="en-IN"/>
              </w:rPr>
            </w:rPrChange>
          </w:rPr>
          <w:delText>Alin Dobra</w:delText>
        </w:r>
      </w:del>
      <w:del w:id="1551" w:author="vishnu ishpujani" w:date="2019-10-21T06:55:00Z">
        <w:r w:rsidRPr="00EB6572" w:rsidDel="00E5597C">
          <w:rPr>
            <w:rFonts w:ascii="Times New Roman" w:eastAsia="Times New Roman" w:hAnsi="Times New Roman" w:cs="Times New Roman"/>
            <w:shd w:val="clear" w:color="auto" w:fill="FFFFFF"/>
            <w:lang w:eastAsia="en-IN"/>
            <w:rPrChange w:id="1552" w:author="Author" w:date="2019-10-15T09:29:00Z">
              <w:rPr>
                <w:rFonts w:ascii="Arial" w:eastAsia="Times New Roman" w:hAnsi="Arial" w:cs="Arial"/>
                <w:i/>
                <w:iCs/>
                <w:color w:val="222222"/>
                <w:sz w:val="24"/>
                <w:szCs w:val="24"/>
                <w:shd w:val="clear" w:color="auto" w:fill="FFFFFF"/>
                <w:lang w:eastAsia="en-IN"/>
              </w:rPr>
            </w:rPrChange>
          </w:rPr>
          <w:delText xml:space="preserve"> and Alper</w:delText>
        </w:r>
      </w:del>
      <w:ins w:id="1553" w:author="Author" w:date="2019-10-15T09:26:00Z">
        <w:del w:id="1554" w:author="vishnu ishpujani" w:date="2019-10-21T06:55:00Z">
          <w:r w:rsidR="00EC6EFC" w:rsidRPr="00EB6572" w:rsidDel="00E5597C">
            <w:rPr>
              <w:rFonts w:ascii="Times New Roman" w:eastAsia="Times New Roman" w:hAnsi="Times New Roman" w:cs="Times New Roman"/>
              <w:shd w:val="clear" w:color="auto" w:fill="FFFFFF"/>
              <w:lang w:eastAsia="en-IN"/>
              <w:rPrChange w:id="1555"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del w:id="1556" w:author="vishnu ishpujani" w:date="2019-10-21T06:55:00Z">
        <w:r w:rsidRPr="00EB6572" w:rsidDel="00E5597C">
          <w:rPr>
            <w:rFonts w:ascii="Times New Roman" w:eastAsia="Times New Roman" w:hAnsi="Times New Roman" w:cs="Times New Roman"/>
            <w:shd w:val="clear" w:color="auto" w:fill="FFFFFF"/>
            <w:lang w:eastAsia="en-IN"/>
            <w:rPrChange w:id="1557" w:author="Author" w:date="2019-10-15T09:29:00Z">
              <w:rPr>
                <w:rFonts w:ascii="Arial" w:eastAsia="Times New Roman" w:hAnsi="Arial" w:cs="Arial"/>
                <w:i/>
                <w:iCs/>
                <w:color w:val="222222"/>
                <w:sz w:val="24"/>
                <w:szCs w:val="24"/>
                <w:shd w:val="clear" w:color="auto" w:fill="FFFFFF"/>
                <w:lang w:eastAsia="en-IN"/>
              </w:rPr>
            </w:rPrChange>
          </w:rPr>
          <w:delText>Ungor</w:delText>
        </w:r>
      </w:del>
      <w:del w:id="1558" w:author="Author" w:date="2019-10-11T13:25:00Z">
        <w:r w:rsidRPr="00EB6572">
          <w:rPr>
            <w:rFonts w:ascii="Times New Roman" w:eastAsia="Times New Roman" w:hAnsi="Times New Roman" w:cs="Times New Roman"/>
            <w:shd w:val="clear" w:color="auto" w:fill="FFFFFF"/>
            <w:lang w:eastAsia="en-IN"/>
            <w:rPrChange w:id="1559" w:author="Author" w:date="2019-10-15T09:29:00Z">
              <w:rPr>
                <w:rFonts w:ascii="Arial" w:eastAsia="Times New Roman" w:hAnsi="Arial" w:cs="Arial"/>
                <w:i/>
                <w:iCs/>
                <w:color w:val="222222"/>
                <w:sz w:val="24"/>
                <w:szCs w:val="24"/>
                <w:shd w:val="clear" w:color="auto" w:fill="FFFFFF"/>
                <w:lang w:eastAsia="en-IN"/>
              </w:rPr>
            </w:rPrChange>
          </w:rPr>
          <w:delText xml:space="preserve">, teaching subjects like Distributed operating systems and analysis of algorithms. Their </w:delText>
        </w:r>
      </w:del>
      <w:ins w:id="1560" w:author="Author" w:date="2019-10-11T13:25:00Z">
        <w:r w:rsidR="00E53251" w:rsidRPr="00EB6572">
          <w:rPr>
            <w:rFonts w:ascii="Times New Roman" w:eastAsia="Times New Roman" w:hAnsi="Times New Roman" w:cs="Times New Roman"/>
            <w:shd w:val="clear" w:color="auto" w:fill="FFFFFF"/>
            <w:lang w:eastAsia="en-IN"/>
            <w:rPrChange w:id="1561" w:author="Author" w:date="2019-10-15T09:29:00Z">
              <w:rPr>
                <w:rFonts w:ascii="Times New Roman" w:eastAsia="Times New Roman" w:hAnsi="Times New Roman" w:cs="Times New Roman"/>
                <w:color w:val="222222"/>
                <w:shd w:val="clear" w:color="auto" w:fill="FFFFFF"/>
                <w:lang w:eastAsia="en-IN"/>
              </w:rPr>
            </w:rPrChange>
          </w:rPr>
          <w:t xml:space="preserve"> whose </w:t>
        </w:r>
      </w:ins>
      <w:r w:rsidRPr="00EB6572">
        <w:rPr>
          <w:rFonts w:ascii="Times New Roman" w:eastAsia="Times New Roman" w:hAnsi="Times New Roman" w:cs="Times New Roman"/>
          <w:shd w:val="clear" w:color="auto" w:fill="FFFFFF"/>
          <w:lang w:eastAsia="en-IN"/>
          <w:rPrChange w:id="1562" w:author="Author" w:date="2019-10-15T09:29:00Z">
            <w:rPr>
              <w:rFonts w:ascii="Arial" w:eastAsia="Times New Roman" w:hAnsi="Arial" w:cs="Arial"/>
              <w:i/>
              <w:iCs/>
              <w:color w:val="222222"/>
              <w:sz w:val="24"/>
              <w:szCs w:val="24"/>
              <w:shd w:val="clear" w:color="auto" w:fill="FFFFFF"/>
              <w:lang w:eastAsia="en-IN"/>
            </w:rPr>
          </w:rPrChange>
        </w:rPr>
        <w:t xml:space="preserve">research </w:t>
      </w:r>
      <w:del w:id="1563" w:author="Author" w:date="2019-10-11T13:25:00Z">
        <w:r w:rsidRPr="00EB6572">
          <w:rPr>
            <w:rFonts w:ascii="Times New Roman" w:eastAsia="Times New Roman" w:hAnsi="Times New Roman" w:cs="Times New Roman"/>
            <w:shd w:val="clear" w:color="auto" w:fill="FFFFFF"/>
            <w:lang w:eastAsia="en-IN"/>
            <w:rPrChange w:id="1564" w:author="Author" w:date="2019-10-15T09:29:00Z">
              <w:rPr>
                <w:rFonts w:ascii="Arial" w:eastAsia="Times New Roman" w:hAnsi="Arial" w:cs="Arial"/>
                <w:i/>
                <w:iCs/>
                <w:color w:val="222222"/>
                <w:sz w:val="24"/>
                <w:szCs w:val="24"/>
                <w:shd w:val="clear" w:color="auto" w:fill="FFFFFF"/>
                <w:lang w:eastAsia="en-IN"/>
              </w:rPr>
            </w:rPrChange>
          </w:rPr>
          <w:delText xml:space="preserve">about these subjects </w:delText>
        </w:r>
      </w:del>
      <w:ins w:id="1565" w:author="Author" w:date="2019-10-11T13:26:00Z">
        <w:r w:rsidR="00E53251" w:rsidRPr="00EB6572">
          <w:rPr>
            <w:rFonts w:ascii="Times New Roman" w:eastAsia="Times New Roman" w:hAnsi="Times New Roman" w:cs="Times New Roman"/>
            <w:shd w:val="clear" w:color="auto" w:fill="FFFFFF"/>
            <w:lang w:eastAsia="en-IN"/>
            <w:rPrChange w:id="1566" w:author="Author" w:date="2019-10-15T09:29:00Z">
              <w:rPr>
                <w:rFonts w:ascii="Times New Roman" w:eastAsia="Times New Roman" w:hAnsi="Times New Roman" w:cs="Times New Roman"/>
                <w:color w:val="222222"/>
                <w:shd w:val="clear" w:color="auto" w:fill="FFFFFF"/>
                <w:lang w:eastAsia="en-IN"/>
              </w:rPr>
            </w:rPrChange>
          </w:rPr>
          <w:t xml:space="preserve">work </w:t>
        </w:r>
      </w:ins>
      <w:r w:rsidRPr="00EB6572">
        <w:rPr>
          <w:rFonts w:ascii="Times New Roman" w:eastAsia="Times New Roman" w:hAnsi="Times New Roman" w:cs="Times New Roman"/>
          <w:shd w:val="clear" w:color="auto" w:fill="FFFFFF"/>
          <w:lang w:eastAsia="en-IN"/>
          <w:rPrChange w:id="1567" w:author="Author" w:date="2019-10-15T09:29:00Z">
            <w:rPr>
              <w:rFonts w:ascii="Arial" w:eastAsia="Times New Roman" w:hAnsi="Arial" w:cs="Arial"/>
              <w:i/>
              <w:iCs/>
              <w:color w:val="222222"/>
              <w:sz w:val="24"/>
              <w:szCs w:val="24"/>
              <w:shd w:val="clear" w:color="auto" w:fill="FFFFFF"/>
              <w:lang w:eastAsia="en-IN"/>
            </w:rPr>
          </w:rPrChange>
        </w:rPr>
        <w:t xml:space="preserve">has left me fascinated. </w:t>
      </w:r>
      <w:del w:id="1568" w:author="Author" w:date="2019-10-11T13:27:00Z">
        <w:r w:rsidRPr="00EB6572">
          <w:rPr>
            <w:rFonts w:ascii="Times New Roman" w:eastAsia="Times New Roman" w:hAnsi="Times New Roman" w:cs="Times New Roman"/>
            <w:shd w:val="clear" w:color="auto" w:fill="FFFFFF"/>
            <w:lang w:eastAsia="en-IN"/>
            <w:rPrChange w:id="1569" w:author="Author" w:date="2019-10-15T09:29:00Z">
              <w:rPr>
                <w:rFonts w:ascii="Arial" w:eastAsia="Times New Roman" w:hAnsi="Arial" w:cs="Arial"/>
                <w:i/>
                <w:iCs/>
                <w:color w:val="222222"/>
                <w:sz w:val="24"/>
                <w:szCs w:val="24"/>
                <w:shd w:val="clear" w:color="auto" w:fill="FFFFFF"/>
                <w:lang w:eastAsia="en-IN"/>
              </w:rPr>
            </w:rPrChange>
          </w:rPr>
          <w:delText xml:space="preserve">Other subjects like </w:delText>
        </w:r>
      </w:del>
      <w:del w:id="1570" w:author="Author" w:date="2019-10-11T13:26:00Z">
        <w:r w:rsidRPr="00EB6572">
          <w:rPr>
            <w:rFonts w:ascii="Times New Roman" w:eastAsia="Times New Roman" w:hAnsi="Times New Roman" w:cs="Times New Roman"/>
            <w:i/>
            <w:shd w:val="clear" w:color="auto" w:fill="FFFFFF"/>
            <w:lang w:eastAsia="en-IN"/>
            <w:rPrChange w:id="1571" w:author="Author" w:date="2019-10-15T09:29:00Z">
              <w:rPr>
                <w:rFonts w:ascii="Times New Roman" w:eastAsia="Times New Roman" w:hAnsi="Times New Roman" w:cs="Times New Roman"/>
                <w:i/>
                <w:color w:val="222222"/>
                <w:shd w:val="clear" w:color="auto" w:fill="FFFFFF"/>
                <w:lang w:eastAsia="en-IN"/>
              </w:rPr>
            </w:rPrChange>
          </w:rPr>
          <w:delText xml:space="preserve">Machine Learning </w:delText>
        </w:r>
        <w:r w:rsidRPr="00EB6572">
          <w:rPr>
            <w:rFonts w:ascii="Times New Roman" w:eastAsia="Times New Roman" w:hAnsi="Times New Roman" w:cs="Times New Roman"/>
            <w:shd w:val="clear" w:color="auto" w:fill="FFFFFF"/>
            <w:lang w:eastAsia="en-IN"/>
            <w:rPrChange w:id="1572" w:author="Author" w:date="2019-10-15T09:29:00Z">
              <w:rPr>
                <w:rFonts w:ascii="Arial" w:eastAsia="Times New Roman" w:hAnsi="Arial" w:cs="Arial"/>
                <w:i/>
                <w:iCs/>
                <w:color w:val="222222"/>
                <w:sz w:val="24"/>
                <w:szCs w:val="24"/>
                <w:shd w:val="clear" w:color="auto" w:fill="FFFFFF"/>
                <w:lang w:eastAsia="en-IN"/>
              </w:rPr>
            </w:rPrChange>
          </w:rPr>
          <w:delText xml:space="preserve">and </w:delText>
        </w:r>
        <w:r w:rsidRPr="00EB6572">
          <w:rPr>
            <w:rFonts w:ascii="Times New Roman" w:eastAsia="Times New Roman" w:hAnsi="Times New Roman" w:cs="Times New Roman"/>
            <w:i/>
            <w:shd w:val="clear" w:color="auto" w:fill="FFFFFF"/>
            <w:lang w:eastAsia="en-IN"/>
            <w:rPrChange w:id="1573" w:author="Author" w:date="2019-10-15T09:29:00Z">
              <w:rPr>
                <w:rFonts w:ascii="Times New Roman" w:eastAsia="Times New Roman" w:hAnsi="Times New Roman" w:cs="Times New Roman"/>
                <w:i/>
                <w:color w:val="222222"/>
                <w:shd w:val="clear" w:color="auto" w:fill="FFFFFF"/>
                <w:lang w:eastAsia="en-IN"/>
              </w:rPr>
            </w:rPrChange>
          </w:rPr>
          <w:delText>Intro to Data Science</w:delText>
        </w:r>
      </w:del>
      <w:del w:id="1574" w:author="Author" w:date="2019-10-11T13:27:00Z">
        <w:r w:rsidRPr="00EB6572">
          <w:rPr>
            <w:rFonts w:ascii="Times New Roman" w:eastAsia="Times New Roman" w:hAnsi="Times New Roman" w:cs="Times New Roman"/>
            <w:shd w:val="clear" w:color="auto" w:fill="FFFFFF"/>
            <w:lang w:eastAsia="en-IN"/>
            <w:rPrChange w:id="1575" w:author="Author" w:date="2019-10-15T09:29:00Z">
              <w:rPr>
                <w:rFonts w:ascii="Arial" w:eastAsia="Times New Roman" w:hAnsi="Arial" w:cs="Arial"/>
                <w:i/>
                <w:iCs/>
                <w:color w:val="222222"/>
                <w:sz w:val="24"/>
                <w:szCs w:val="24"/>
                <w:shd w:val="clear" w:color="auto" w:fill="FFFFFF"/>
                <w:lang w:eastAsia="en-IN"/>
              </w:rPr>
            </w:rPrChange>
          </w:rPr>
          <w:delText xml:space="preserve">also intrigue me a lot. </w:delText>
        </w:r>
      </w:del>
      <w:r w:rsidRPr="00EB6572">
        <w:rPr>
          <w:rFonts w:ascii="Times New Roman" w:eastAsia="Times New Roman" w:hAnsi="Times New Roman" w:cs="Times New Roman"/>
          <w:shd w:val="clear" w:color="auto" w:fill="FFFFFF"/>
          <w:lang w:eastAsia="en-IN"/>
          <w:rPrChange w:id="1576" w:author="Author" w:date="2019-10-15T09:29:00Z">
            <w:rPr>
              <w:rFonts w:ascii="Arial" w:eastAsia="Times New Roman" w:hAnsi="Arial" w:cs="Arial"/>
              <w:i/>
              <w:iCs/>
              <w:color w:val="222222"/>
              <w:sz w:val="24"/>
              <w:szCs w:val="24"/>
              <w:shd w:val="clear" w:color="auto" w:fill="FFFFFF"/>
              <w:lang w:eastAsia="en-IN"/>
            </w:rPr>
          </w:rPrChange>
        </w:rPr>
        <w:t xml:space="preserve">Given a chance, I would </w:t>
      </w:r>
      <w:ins w:id="1577" w:author="Author" w:date="2019-10-15T09:26:00Z">
        <w:r w:rsidR="00EC6EFC" w:rsidRPr="00EB6572">
          <w:rPr>
            <w:rFonts w:ascii="Times New Roman" w:eastAsia="Times New Roman" w:hAnsi="Times New Roman" w:cs="Times New Roman"/>
            <w:shd w:val="clear" w:color="auto" w:fill="FFFFFF"/>
            <w:lang w:eastAsia="en-IN"/>
            <w:rPrChange w:id="1578" w:author="Author" w:date="2019-10-15T09:29:00Z">
              <w:rPr>
                <w:rFonts w:ascii="Times New Roman" w:eastAsia="Times New Roman" w:hAnsi="Times New Roman" w:cs="Times New Roman"/>
                <w:color w:val="222222"/>
                <w:shd w:val="clear" w:color="auto" w:fill="FFFFFF"/>
                <w:lang w:eastAsia="en-IN"/>
              </w:rPr>
            </w:rPrChange>
          </w:rPr>
          <w:t xml:space="preserve">love </w:t>
        </w:r>
      </w:ins>
      <w:del w:id="1579" w:author="Author" w:date="2019-10-15T09:26:00Z">
        <w:r w:rsidRPr="00EB6572" w:rsidDel="00EC6EFC">
          <w:rPr>
            <w:rFonts w:ascii="Times New Roman" w:eastAsia="Times New Roman" w:hAnsi="Times New Roman" w:cs="Times New Roman"/>
            <w:shd w:val="clear" w:color="auto" w:fill="FFFFFF"/>
            <w:lang w:eastAsia="en-IN"/>
            <w:rPrChange w:id="1580" w:author="Author" w:date="2019-10-15T09:29:00Z">
              <w:rPr>
                <w:rFonts w:ascii="Arial" w:eastAsia="Times New Roman" w:hAnsi="Arial" w:cs="Arial"/>
                <w:i/>
                <w:iCs/>
                <w:color w:val="222222"/>
                <w:sz w:val="24"/>
                <w:szCs w:val="24"/>
                <w:shd w:val="clear" w:color="auto" w:fill="FFFFFF"/>
                <w:lang w:eastAsia="en-IN"/>
              </w:rPr>
            </w:rPrChange>
          </w:rPr>
          <w:delText xml:space="preserve">hope </w:delText>
        </w:r>
      </w:del>
      <w:r w:rsidRPr="00EB6572">
        <w:rPr>
          <w:rFonts w:ascii="Times New Roman" w:eastAsia="Times New Roman" w:hAnsi="Times New Roman" w:cs="Times New Roman"/>
          <w:shd w:val="clear" w:color="auto" w:fill="FFFFFF"/>
          <w:lang w:eastAsia="en-IN"/>
          <w:rPrChange w:id="1581" w:author="Author" w:date="2019-10-15T09:29:00Z">
            <w:rPr>
              <w:rFonts w:ascii="Arial" w:eastAsia="Times New Roman" w:hAnsi="Arial" w:cs="Arial"/>
              <w:i/>
              <w:iCs/>
              <w:color w:val="222222"/>
              <w:sz w:val="24"/>
              <w:szCs w:val="24"/>
              <w:shd w:val="clear" w:color="auto" w:fill="FFFFFF"/>
              <w:lang w:eastAsia="en-IN"/>
            </w:rPr>
          </w:rPrChange>
        </w:rPr>
        <w:t xml:space="preserve">to involve myself in </w:t>
      </w:r>
      <w:del w:id="1582" w:author="Author" w:date="2019-10-11T13:27:00Z">
        <w:r w:rsidRPr="00EB6572">
          <w:rPr>
            <w:rFonts w:ascii="Times New Roman" w:eastAsia="Times New Roman" w:hAnsi="Times New Roman" w:cs="Times New Roman"/>
            <w:shd w:val="clear" w:color="auto" w:fill="FFFFFF"/>
            <w:lang w:eastAsia="en-IN"/>
            <w:rPrChange w:id="1583" w:author="Author" w:date="2019-10-15T09:29:00Z">
              <w:rPr>
                <w:rFonts w:ascii="Arial" w:eastAsia="Times New Roman" w:hAnsi="Arial" w:cs="Arial"/>
                <w:i/>
                <w:iCs/>
                <w:color w:val="222222"/>
                <w:sz w:val="24"/>
                <w:szCs w:val="24"/>
                <w:shd w:val="clear" w:color="auto" w:fill="FFFFFF"/>
                <w:lang w:eastAsia="en-IN"/>
              </w:rPr>
            </w:rPrChange>
          </w:rPr>
          <w:delText xml:space="preserve">his </w:delText>
        </w:r>
      </w:del>
      <w:r w:rsidRPr="00EB6572">
        <w:rPr>
          <w:rFonts w:ascii="Times New Roman" w:eastAsia="Times New Roman" w:hAnsi="Times New Roman" w:cs="Times New Roman"/>
          <w:shd w:val="clear" w:color="auto" w:fill="FFFFFF"/>
          <w:lang w:eastAsia="en-IN"/>
          <w:rPrChange w:id="1584" w:author="Author" w:date="2019-10-15T09:29:00Z">
            <w:rPr>
              <w:rFonts w:ascii="Arial" w:eastAsia="Times New Roman" w:hAnsi="Arial" w:cs="Arial"/>
              <w:i/>
              <w:iCs/>
              <w:color w:val="222222"/>
              <w:sz w:val="24"/>
              <w:szCs w:val="24"/>
              <w:shd w:val="clear" w:color="auto" w:fill="FFFFFF"/>
              <w:lang w:eastAsia="en-IN"/>
            </w:rPr>
          </w:rPrChange>
        </w:rPr>
        <w:t xml:space="preserve">ongoing </w:t>
      </w:r>
      <w:del w:id="1585" w:author="Author" w:date="2019-10-15T09:26:00Z">
        <w:r w:rsidRPr="00EB6572" w:rsidDel="00EC6EFC">
          <w:rPr>
            <w:rFonts w:ascii="Times New Roman" w:eastAsia="Times New Roman" w:hAnsi="Times New Roman" w:cs="Times New Roman"/>
            <w:shd w:val="clear" w:color="auto" w:fill="FFFFFF"/>
            <w:lang w:eastAsia="en-IN"/>
            <w:rPrChange w:id="1586" w:author="Author" w:date="2019-10-15T09:29:00Z">
              <w:rPr>
                <w:rFonts w:ascii="Arial" w:eastAsia="Times New Roman" w:hAnsi="Arial" w:cs="Arial"/>
                <w:i/>
                <w:iCs/>
                <w:color w:val="222222"/>
                <w:sz w:val="24"/>
                <w:szCs w:val="24"/>
                <w:shd w:val="clear" w:color="auto" w:fill="FFFFFF"/>
                <w:lang w:eastAsia="en-IN"/>
              </w:rPr>
            </w:rPrChange>
          </w:rPr>
          <w:delText xml:space="preserve">research </w:delText>
        </w:r>
      </w:del>
      <w:del w:id="1587" w:author="Author" w:date="2019-10-15T09:34:00Z">
        <w:r w:rsidRPr="00EB6572" w:rsidDel="00E01F8D">
          <w:rPr>
            <w:rFonts w:ascii="Times New Roman" w:eastAsia="Times New Roman" w:hAnsi="Times New Roman" w:cs="Times New Roman"/>
            <w:shd w:val="clear" w:color="auto" w:fill="FFFFFF"/>
            <w:lang w:eastAsia="en-IN"/>
            <w:rPrChange w:id="1588" w:author="Author" w:date="2019-10-15T09:29:00Z">
              <w:rPr>
                <w:rFonts w:ascii="Arial" w:eastAsia="Times New Roman" w:hAnsi="Arial" w:cs="Arial"/>
                <w:i/>
                <w:iCs/>
                <w:color w:val="222222"/>
                <w:sz w:val="24"/>
                <w:szCs w:val="24"/>
                <w:shd w:val="clear" w:color="auto" w:fill="FFFFFF"/>
                <w:lang w:eastAsia="en-IN"/>
              </w:rPr>
            </w:rPrChange>
          </w:rPr>
          <w:delText>endeavors</w:delText>
        </w:r>
      </w:del>
      <w:ins w:id="1589" w:author="Author" w:date="2019-10-15T09:34:00Z">
        <w:r w:rsidR="00E01F8D" w:rsidRPr="00EB6572">
          <w:rPr>
            <w:rFonts w:ascii="Times New Roman" w:eastAsia="Times New Roman" w:hAnsi="Times New Roman" w:cs="Times New Roman"/>
            <w:shd w:val="clear" w:color="auto" w:fill="FFFFFF"/>
            <w:lang w:eastAsia="en-IN"/>
          </w:rPr>
          <w:t>endeavours</w:t>
        </w:r>
      </w:ins>
      <w:ins w:id="1590" w:author="Author" w:date="2019-10-11T13:27:00Z">
        <w:r w:rsidR="00E53251" w:rsidRPr="00EB6572">
          <w:rPr>
            <w:rFonts w:ascii="Times New Roman" w:eastAsia="Times New Roman" w:hAnsi="Times New Roman" w:cs="Times New Roman"/>
            <w:shd w:val="clear" w:color="auto" w:fill="FFFFFF"/>
            <w:lang w:eastAsia="en-IN"/>
            <w:rPrChange w:id="1591" w:author="Author" w:date="2019-10-15T09:29:00Z">
              <w:rPr>
                <w:rFonts w:ascii="Times New Roman" w:eastAsia="Times New Roman" w:hAnsi="Times New Roman" w:cs="Times New Roman"/>
                <w:color w:val="222222"/>
                <w:shd w:val="clear" w:color="auto" w:fill="FFFFFF"/>
                <w:lang w:eastAsia="en-IN"/>
              </w:rPr>
            </w:rPrChange>
          </w:rPr>
          <w:t xml:space="preserve"> </w:t>
        </w:r>
      </w:ins>
      <w:ins w:id="1592" w:author="Author" w:date="2019-10-15T09:26:00Z">
        <w:r w:rsidR="00EC6EFC" w:rsidRPr="00EB6572">
          <w:rPr>
            <w:rFonts w:ascii="Times New Roman" w:eastAsia="Times New Roman" w:hAnsi="Times New Roman" w:cs="Times New Roman"/>
            <w:shd w:val="clear" w:color="auto" w:fill="FFFFFF"/>
            <w:lang w:eastAsia="en-IN"/>
            <w:rPrChange w:id="1593" w:author="Author" w:date="2019-10-15T09:29:00Z">
              <w:rPr>
                <w:rFonts w:ascii="Times New Roman" w:eastAsia="Times New Roman" w:hAnsi="Times New Roman" w:cs="Times New Roman"/>
                <w:color w:val="222222"/>
                <w:shd w:val="clear" w:color="auto" w:fill="FFFFFF"/>
                <w:lang w:eastAsia="en-IN"/>
              </w:rPr>
            </w:rPrChange>
          </w:rPr>
          <w:t>in</w:t>
        </w:r>
      </w:ins>
      <w:ins w:id="1594" w:author="vishnu ishpujani" w:date="2019-10-21T11:05:00Z">
        <w:r w:rsidR="00F9078B">
          <w:rPr>
            <w:rFonts w:ascii="Roboto" w:hAnsi="Roboto"/>
            <w:color w:val="212529"/>
            <w:shd w:val="clear" w:color="auto" w:fill="F8F9FA"/>
          </w:rPr>
          <w:t xml:space="preserve"> Mac</w:t>
        </w:r>
      </w:ins>
      <w:ins w:id="1595" w:author="vishnu ishpujani" w:date="2019-10-21T11:06:00Z">
        <w:r w:rsidR="00F9078B">
          <w:rPr>
            <w:rFonts w:ascii="Roboto" w:hAnsi="Roboto"/>
            <w:color w:val="212529"/>
            <w:shd w:val="clear" w:color="auto" w:fill="F8F9FA"/>
          </w:rPr>
          <w:t>hine</w:t>
        </w:r>
      </w:ins>
      <w:ins w:id="1596" w:author="vishnu ishpujani" w:date="2019-10-21T11:11:00Z">
        <w:r w:rsidR="00F9078B">
          <w:rPr>
            <w:rFonts w:ascii="Roboto" w:hAnsi="Roboto"/>
            <w:color w:val="212529"/>
            <w:shd w:val="clear" w:color="auto" w:fill="F8F9FA"/>
          </w:rPr>
          <w:t xml:space="preserve"> </w:t>
        </w:r>
      </w:ins>
      <w:ins w:id="1597" w:author="vishnu ishpujani" w:date="2019-10-21T11:06:00Z">
        <w:r w:rsidR="00F9078B">
          <w:rPr>
            <w:rFonts w:ascii="Roboto" w:hAnsi="Roboto"/>
            <w:color w:val="212529"/>
            <w:shd w:val="clear" w:color="auto" w:fill="F8F9FA"/>
          </w:rPr>
          <w:t xml:space="preserve">Translation for English Retrieval of Information in Any </w:t>
        </w:r>
      </w:ins>
      <w:ins w:id="1598" w:author="vishnu ishpujani" w:date="2019-10-21T11:07:00Z">
        <w:r w:rsidR="00F9078B">
          <w:rPr>
            <w:rFonts w:ascii="Roboto" w:hAnsi="Roboto"/>
            <w:color w:val="212529"/>
            <w:shd w:val="clear" w:color="auto" w:fill="F8F9FA"/>
          </w:rPr>
          <w:t>L</w:t>
        </w:r>
      </w:ins>
      <w:ins w:id="1599" w:author="vishnu ishpujani" w:date="2019-10-21T11:06:00Z">
        <w:r w:rsidR="00F9078B">
          <w:rPr>
            <w:rFonts w:ascii="Roboto" w:hAnsi="Roboto"/>
            <w:color w:val="212529"/>
            <w:shd w:val="clear" w:color="auto" w:fill="F8F9FA"/>
          </w:rPr>
          <w:t>anguage</w:t>
        </w:r>
      </w:ins>
      <w:ins w:id="1600" w:author="vishnu ishpujani" w:date="2019-10-21T11:07:00Z">
        <w:r w:rsidR="00F9078B">
          <w:rPr>
            <w:rFonts w:ascii="Roboto" w:hAnsi="Roboto"/>
            <w:color w:val="212529"/>
            <w:shd w:val="clear" w:color="auto" w:fill="F8F9FA"/>
          </w:rPr>
          <w:t>(MATERIAL)</w:t>
        </w:r>
      </w:ins>
      <w:bookmarkStart w:id="1601" w:name="_GoBack"/>
      <w:bookmarkEnd w:id="1601"/>
      <w:ins w:id="1602" w:author="Author" w:date="2019-10-15T09:26:00Z">
        <w:del w:id="1603" w:author="vishnu ishpujani" w:date="2019-10-21T11:05:00Z">
          <w:r w:rsidR="00EC6EFC" w:rsidRPr="00EB6572" w:rsidDel="00F9078B">
            <w:rPr>
              <w:rFonts w:ascii="Times New Roman" w:eastAsia="Times New Roman" w:hAnsi="Times New Roman" w:cs="Times New Roman"/>
              <w:shd w:val="clear" w:color="auto" w:fill="FFFFFF"/>
              <w:lang w:eastAsia="en-IN"/>
              <w:rPrChange w:id="1604" w:author="Author" w:date="2019-10-15T09:29:00Z">
                <w:rPr>
                  <w:rFonts w:ascii="Times New Roman" w:eastAsia="Times New Roman" w:hAnsi="Times New Roman" w:cs="Times New Roman"/>
                  <w:color w:val="222222"/>
                  <w:shd w:val="clear" w:color="auto" w:fill="FFFFFF"/>
                  <w:lang w:eastAsia="en-IN"/>
                </w:rPr>
              </w:rPrChange>
            </w:rPr>
            <w:delText xml:space="preserve"> </w:delText>
          </w:r>
        </w:del>
      </w:ins>
      <w:ins w:id="1605" w:author="Author" w:date="2019-10-15T09:27:00Z">
        <w:del w:id="1606" w:author="vishnu ishpujani" w:date="2019-10-21T06:58:00Z">
          <w:r w:rsidR="00EC6EFC" w:rsidRPr="00E5597C" w:rsidDel="00E5597C">
            <w:rPr>
              <w:rFonts w:ascii="Times New Roman" w:eastAsia="Times New Roman" w:hAnsi="Times New Roman" w:cs="Times New Roman"/>
              <w:shd w:val="clear" w:color="auto" w:fill="FFFFFF"/>
              <w:lang w:eastAsia="en-IN"/>
              <w:rPrChange w:id="1607" w:author="vishnu ishpujani" w:date="2019-10-21T06:58:00Z">
                <w:rPr>
                  <w:rFonts w:ascii="Times New Roman" w:eastAsia="Times New Roman" w:hAnsi="Times New Roman" w:cs="Times New Roman"/>
                  <w:color w:val="222222"/>
                  <w:shd w:val="clear" w:color="auto" w:fill="FFFFFF"/>
                  <w:lang w:eastAsia="en-IN"/>
                </w:rPr>
              </w:rPrChange>
            </w:rPr>
            <w:delText>computational neuroscience</w:delText>
          </w:r>
        </w:del>
      </w:ins>
      <w:ins w:id="1608" w:author="Author" w:date="2019-10-15T09:33:00Z">
        <w:del w:id="1609" w:author="vishnu ishpujani" w:date="2019-10-21T11:05:00Z">
          <w:r w:rsidR="008013BC" w:rsidRPr="00E5597C" w:rsidDel="00F9078B">
            <w:rPr>
              <w:rFonts w:ascii="Times New Roman" w:eastAsia="Times New Roman" w:hAnsi="Times New Roman" w:cs="Times New Roman"/>
              <w:shd w:val="clear" w:color="auto" w:fill="FFFFFF"/>
              <w:lang w:eastAsia="en-IN"/>
            </w:rPr>
            <w:delText>.</w:delText>
          </w:r>
        </w:del>
      </w:ins>
    </w:p>
    <w:p w:rsidR="007A3F1F" w:rsidRPr="007A3F1F" w:rsidRDefault="00B93CCF">
      <w:pPr>
        <w:spacing w:after="0" w:line="240" w:lineRule="auto"/>
        <w:jc w:val="both"/>
        <w:rPr>
          <w:rFonts w:ascii="Times New Roman" w:eastAsia="Times New Roman" w:hAnsi="Times New Roman" w:cs="Times New Roman"/>
          <w:lang w:eastAsia="en-IN"/>
          <w:rPrChange w:id="1610" w:author="Author" w:date="2019-10-15T09:29:00Z">
            <w:rPr>
              <w:rFonts w:ascii="Times New Roman" w:eastAsia="Times New Roman" w:hAnsi="Times New Roman" w:cs="Times New Roman"/>
              <w:sz w:val="24"/>
              <w:szCs w:val="24"/>
              <w:lang w:eastAsia="en-IN"/>
            </w:rPr>
          </w:rPrChange>
        </w:rPr>
        <w:pPrChange w:id="1611" w:author="Author" w:date="2019-10-11T13:08:00Z">
          <w:pPr>
            <w:spacing w:after="0" w:line="240" w:lineRule="auto"/>
          </w:pPr>
        </w:pPrChange>
      </w:pPr>
      <w:del w:id="1612" w:author="Author" w:date="2019-10-15T09:27:00Z">
        <w:r w:rsidRPr="00EB6572" w:rsidDel="00EC6EFC">
          <w:rPr>
            <w:rFonts w:ascii="Times New Roman" w:eastAsia="Times New Roman" w:hAnsi="Times New Roman" w:cs="Times New Roman"/>
            <w:shd w:val="clear" w:color="auto" w:fill="FFFFFF"/>
            <w:lang w:eastAsia="en-IN"/>
            <w:rPrChange w:id="1613" w:author="Author" w:date="2019-10-15T09:29:00Z">
              <w:rPr>
                <w:rFonts w:ascii="Arial" w:eastAsia="Times New Roman" w:hAnsi="Arial" w:cs="Arial"/>
                <w:i/>
                <w:iCs/>
                <w:color w:val="222222"/>
                <w:sz w:val="24"/>
                <w:szCs w:val="24"/>
                <w:shd w:val="clear" w:color="auto" w:fill="FFFFFF"/>
                <w:lang w:eastAsia="en-IN"/>
              </w:rPr>
            </w:rPrChange>
          </w:rPr>
          <w:delText xml:space="preserve">. </w:delText>
        </w:r>
      </w:del>
      <w:del w:id="1614" w:author="Author" w:date="2019-10-11T13:27:00Z">
        <w:r w:rsidRPr="00EB6572">
          <w:rPr>
            <w:rFonts w:ascii="Times New Roman" w:eastAsia="Times New Roman" w:hAnsi="Times New Roman" w:cs="Times New Roman"/>
            <w:shd w:val="clear" w:color="auto" w:fill="FFFFFF"/>
            <w:lang w:eastAsia="en-IN"/>
            <w:rPrChange w:id="1615" w:author="Author" w:date="2019-10-15T09:29:00Z">
              <w:rPr>
                <w:rFonts w:ascii="Arial" w:eastAsia="Times New Roman" w:hAnsi="Arial" w:cs="Arial"/>
                <w:i/>
                <w:iCs/>
                <w:color w:val="222222"/>
                <w:sz w:val="24"/>
                <w:szCs w:val="24"/>
                <w:shd w:val="clear" w:color="auto" w:fill="FFFFFF"/>
                <w:lang w:eastAsia="en-IN"/>
              </w:rPr>
            </w:rPrChange>
          </w:rPr>
          <w:delText>I look forward to mutually benefitting interactions with peers from culturally diverse backgrounds that would serve to broaden my perspective.</w:delText>
        </w:r>
      </w:del>
      <w:del w:id="1616" w:author="Author" w:date="2019-10-15T09:33:00Z">
        <w:r w:rsidRPr="00EB6572" w:rsidDel="008013BC">
          <w:rPr>
            <w:rFonts w:ascii="Times New Roman" w:eastAsia="Times New Roman" w:hAnsi="Times New Roman" w:cs="Times New Roman"/>
            <w:lang w:eastAsia="en-IN"/>
            <w:rPrChange w:id="1617" w:author="Author" w:date="2019-10-15T09:29:00Z">
              <w:rPr>
                <w:rFonts w:ascii="Arial" w:eastAsia="Times New Roman" w:hAnsi="Arial" w:cs="Arial"/>
                <w:i/>
                <w:iCs/>
                <w:color w:val="222222"/>
                <w:sz w:val="24"/>
                <w:szCs w:val="24"/>
                <w:lang w:eastAsia="en-IN"/>
              </w:rPr>
            </w:rPrChange>
          </w:rPr>
          <w:br/>
        </w:r>
      </w:del>
      <w:r w:rsidRPr="00EB6572">
        <w:rPr>
          <w:rFonts w:ascii="Times New Roman" w:eastAsia="Times New Roman" w:hAnsi="Times New Roman" w:cs="Times New Roman"/>
          <w:shd w:val="clear" w:color="auto" w:fill="FFFFFF"/>
          <w:lang w:eastAsia="en-IN"/>
          <w:rPrChange w:id="1618" w:author="Author" w:date="2019-10-15T09:29:00Z">
            <w:rPr>
              <w:rFonts w:ascii="Arial" w:eastAsia="Times New Roman" w:hAnsi="Arial" w:cs="Arial"/>
              <w:i/>
              <w:iCs/>
              <w:color w:val="222222"/>
              <w:sz w:val="24"/>
              <w:szCs w:val="24"/>
              <w:shd w:val="clear" w:color="auto" w:fill="FFFFFF"/>
              <w:lang w:eastAsia="en-IN"/>
            </w:rPr>
          </w:rPrChange>
        </w:rPr>
        <w:t> </w:t>
      </w:r>
      <w:r w:rsidRPr="00EB6572">
        <w:rPr>
          <w:rFonts w:ascii="Times New Roman" w:eastAsia="Times New Roman" w:hAnsi="Times New Roman" w:cs="Times New Roman"/>
          <w:lang w:eastAsia="en-IN"/>
          <w:rPrChange w:id="1619" w:author="Author" w:date="2019-10-15T09:29:00Z">
            <w:rPr>
              <w:rFonts w:ascii="Arial" w:eastAsia="Times New Roman" w:hAnsi="Arial" w:cs="Arial"/>
              <w:i/>
              <w:iCs/>
              <w:color w:val="222222"/>
              <w:sz w:val="24"/>
              <w:szCs w:val="24"/>
              <w:lang w:eastAsia="en-IN"/>
            </w:rPr>
          </w:rPrChange>
        </w:rPr>
        <w:br/>
      </w:r>
      <w:ins w:id="1620" w:author="Author" w:date="2019-10-15T09:27:00Z">
        <w:r w:rsidR="00184969" w:rsidRPr="00EB6572">
          <w:rPr>
            <w:rFonts w:ascii="Times New Roman" w:eastAsia="Times New Roman" w:hAnsi="Times New Roman" w:cs="Times New Roman"/>
            <w:shd w:val="clear" w:color="auto" w:fill="FFFFFF"/>
            <w:lang w:eastAsia="en-IN"/>
            <w:rPrChange w:id="1621" w:author="Author" w:date="2019-10-15T09:29:00Z">
              <w:rPr>
                <w:rFonts w:ascii="Times New Roman" w:eastAsia="Times New Roman" w:hAnsi="Times New Roman" w:cs="Times New Roman"/>
                <w:color w:val="222222"/>
                <w:shd w:val="clear" w:color="auto" w:fill="FFFFFF"/>
                <w:lang w:eastAsia="en-IN"/>
              </w:rPr>
            </w:rPrChange>
          </w:rPr>
          <w:t xml:space="preserve">Thus, </w:t>
        </w:r>
      </w:ins>
      <w:del w:id="1622" w:author="Author" w:date="2019-10-01T11:22:00Z">
        <w:r w:rsidRPr="00EB6572">
          <w:rPr>
            <w:rFonts w:ascii="Times New Roman" w:eastAsia="Times New Roman" w:hAnsi="Times New Roman" w:cs="Times New Roman"/>
            <w:shd w:val="clear" w:color="auto" w:fill="FFFFFF"/>
            <w:lang w:eastAsia="en-IN"/>
            <w:rPrChange w:id="1623" w:author="Author" w:date="2019-10-15T09:29:00Z">
              <w:rPr>
                <w:rFonts w:ascii="Arial" w:eastAsia="Times New Roman" w:hAnsi="Arial" w:cs="Arial"/>
                <w:i/>
                <w:iCs/>
                <w:color w:val="222222"/>
                <w:sz w:val="24"/>
                <w:szCs w:val="24"/>
                <w:shd w:val="clear" w:color="auto" w:fill="FFFFFF"/>
                <w:lang w:eastAsia="en-IN"/>
              </w:rPr>
            </w:rPrChange>
          </w:rPr>
          <w:delText> </w:delText>
        </w:r>
        <w:r w:rsidRPr="00EB6572">
          <w:rPr>
            <w:rFonts w:ascii="Times New Roman" w:eastAsia="Times New Roman" w:hAnsi="Times New Roman" w:cs="Times New Roman"/>
            <w:lang w:eastAsia="en-IN"/>
            <w:rPrChange w:id="1624" w:author="Author" w:date="2019-10-15T09:29:00Z">
              <w:rPr>
                <w:rFonts w:ascii="Arial" w:eastAsia="Times New Roman" w:hAnsi="Arial" w:cs="Arial"/>
                <w:i/>
                <w:iCs/>
                <w:color w:val="222222"/>
                <w:sz w:val="24"/>
                <w:szCs w:val="24"/>
                <w:lang w:eastAsia="en-IN"/>
              </w:rPr>
            </w:rPrChange>
          </w:rPr>
          <w:br/>
        </w:r>
      </w:del>
      <w:del w:id="1625" w:author="Author" w:date="2019-10-15T09:27:00Z">
        <w:r w:rsidRPr="00EB6572" w:rsidDel="00184969">
          <w:rPr>
            <w:rFonts w:ascii="Times New Roman" w:eastAsia="Times New Roman" w:hAnsi="Times New Roman" w:cs="Times New Roman"/>
            <w:shd w:val="clear" w:color="auto" w:fill="FFFFFF"/>
            <w:lang w:eastAsia="en-IN"/>
            <w:rPrChange w:id="1626" w:author="Author" w:date="2019-10-15T09:29:00Z">
              <w:rPr>
                <w:rFonts w:ascii="Arial" w:eastAsia="Times New Roman" w:hAnsi="Arial" w:cs="Arial"/>
                <w:i/>
                <w:iCs/>
                <w:color w:val="222222"/>
                <w:sz w:val="24"/>
                <w:szCs w:val="24"/>
                <w:shd w:val="clear" w:color="auto" w:fill="FFFFFF"/>
                <w:lang w:eastAsia="en-IN"/>
              </w:rPr>
            </w:rPrChange>
          </w:rPr>
          <w:delText>T</w:delText>
        </w:r>
      </w:del>
      <w:del w:id="1627" w:author="Author" w:date="2019-10-15T09:33:00Z">
        <w:r w:rsidRPr="00EB6572" w:rsidDel="008013BC">
          <w:rPr>
            <w:rFonts w:ascii="Times New Roman" w:eastAsia="Times New Roman" w:hAnsi="Times New Roman" w:cs="Times New Roman"/>
            <w:shd w:val="clear" w:color="auto" w:fill="FFFFFF"/>
            <w:lang w:eastAsia="en-IN"/>
            <w:rPrChange w:id="1628" w:author="Author" w:date="2019-10-15T09:29:00Z">
              <w:rPr>
                <w:rFonts w:ascii="Arial" w:eastAsia="Times New Roman" w:hAnsi="Arial" w:cs="Arial"/>
                <w:i/>
                <w:iCs/>
                <w:color w:val="222222"/>
                <w:sz w:val="24"/>
                <w:szCs w:val="24"/>
                <w:shd w:val="clear" w:color="auto" w:fill="FFFFFF"/>
                <w:lang w:eastAsia="en-IN"/>
              </w:rPr>
            </w:rPrChange>
          </w:rPr>
          <w:delText xml:space="preserve">he </w:delText>
        </w:r>
      </w:del>
      <w:del w:id="1629" w:author="Author" w:date="2019-10-15T09:27:00Z">
        <w:r w:rsidRPr="00EB6572" w:rsidDel="00184969">
          <w:rPr>
            <w:rFonts w:ascii="Times New Roman" w:eastAsia="Times New Roman" w:hAnsi="Times New Roman" w:cs="Times New Roman"/>
            <w:shd w:val="clear" w:color="auto" w:fill="FFFFFF"/>
            <w:lang w:eastAsia="en-IN"/>
            <w:rPrChange w:id="1630" w:author="Author" w:date="2019-10-15T09:29:00Z">
              <w:rPr>
                <w:rFonts w:ascii="Arial" w:eastAsia="Times New Roman" w:hAnsi="Arial" w:cs="Arial"/>
                <w:i/>
                <w:iCs/>
                <w:color w:val="222222"/>
                <w:sz w:val="24"/>
                <w:szCs w:val="24"/>
                <w:shd w:val="clear" w:color="auto" w:fill="FFFFFF"/>
                <w:lang w:eastAsia="en-IN"/>
              </w:rPr>
            </w:rPrChange>
          </w:rPr>
          <w:delText xml:space="preserve">MS program in Computer Science offered by </w:delText>
        </w:r>
      </w:del>
      <w:r w:rsidRPr="00EB6572">
        <w:rPr>
          <w:rFonts w:ascii="Times New Roman" w:eastAsia="Times New Roman" w:hAnsi="Times New Roman" w:cs="Times New Roman"/>
          <w:shd w:val="clear" w:color="auto" w:fill="FFFFFF"/>
          <w:lang w:eastAsia="en-IN"/>
          <w:rPrChange w:id="1631" w:author="Author" w:date="2019-10-15T09:29:00Z">
            <w:rPr>
              <w:rFonts w:ascii="Arial" w:eastAsia="Times New Roman" w:hAnsi="Arial" w:cs="Arial"/>
              <w:i/>
              <w:iCs/>
              <w:color w:val="222222"/>
              <w:sz w:val="24"/>
              <w:szCs w:val="24"/>
              <w:shd w:val="clear" w:color="auto" w:fill="FFFFFF"/>
              <w:lang w:eastAsia="en-IN"/>
            </w:rPr>
          </w:rPrChange>
        </w:rPr>
        <w:t>the</w:t>
      </w:r>
      <w:del w:id="1632" w:author="Aashish Dhalla" w:date="2019-10-22T10:38:00Z">
        <w:r w:rsidRPr="00EB6572" w:rsidDel="00780905">
          <w:rPr>
            <w:rFonts w:ascii="Times New Roman" w:eastAsia="Times New Roman" w:hAnsi="Times New Roman" w:cs="Times New Roman"/>
            <w:shd w:val="clear" w:color="auto" w:fill="FFFFFF"/>
            <w:lang w:eastAsia="en-IN"/>
            <w:rPrChange w:id="1633" w:author="Author" w:date="2019-10-15T09:29:00Z">
              <w:rPr>
                <w:rFonts w:ascii="Arial" w:eastAsia="Times New Roman" w:hAnsi="Arial" w:cs="Arial"/>
                <w:i/>
                <w:iCs/>
                <w:color w:val="222222"/>
                <w:sz w:val="24"/>
                <w:szCs w:val="24"/>
                <w:shd w:val="clear" w:color="auto" w:fill="FFFFFF"/>
                <w:lang w:eastAsia="en-IN"/>
              </w:rPr>
            </w:rPrChange>
          </w:rPr>
          <w:delText xml:space="preserve"> University of </w:delText>
        </w:r>
      </w:del>
      <w:del w:id="1634" w:author="vishnu ishpujani" w:date="2019-10-21T06:59:00Z">
        <w:r w:rsidRPr="00EB6572" w:rsidDel="00BC7E5B">
          <w:rPr>
            <w:rFonts w:ascii="Times New Roman" w:eastAsia="Times New Roman" w:hAnsi="Times New Roman" w:cs="Times New Roman"/>
            <w:shd w:val="clear" w:color="auto" w:fill="FFFFFF"/>
            <w:lang w:eastAsia="en-IN"/>
            <w:rPrChange w:id="1635" w:author="Author" w:date="2019-10-15T09:29:00Z">
              <w:rPr>
                <w:rFonts w:ascii="Arial" w:eastAsia="Times New Roman" w:hAnsi="Arial" w:cs="Arial"/>
                <w:i/>
                <w:iCs/>
                <w:color w:val="222222"/>
                <w:sz w:val="24"/>
                <w:szCs w:val="24"/>
                <w:shd w:val="clear" w:color="auto" w:fill="FFFFFF"/>
                <w:lang w:eastAsia="en-IN"/>
              </w:rPr>
            </w:rPrChange>
          </w:rPr>
          <w:delText xml:space="preserve">Florida </w:delText>
        </w:r>
      </w:del>
      <w:ins w:id="1636" w:author="vishnu ishpujani" w:date="2019-10-21T06:59:00Z">
        <w:del w:id="1637" w:author="Aashish Dhalla" w:date="2019-10-22T10:38:00Z">
          <w:r w:rsidR="00BC7E5B" w:rsidDel="00780905">
            <w:rPr>
              <w:rFonts w:ascii="Times New Roman" w:eastAsia="Times New Roman" w:hAnsi="Times New Roman" w:cs="Times New Roman"/>
              <w:shd w:val="clear" w:color="auto" w:fill="FFFFFF"/>
              <w:lang w:eastAsia="en-IN"/>
            </w:rPr>
            <w:delText>Texas at</w:delText>
          </w:r>
        </w:del>
      </w:ins>
      <w:ins w:id="1638" w:author="Aashish Dhalla" w:date="2019-10-22T10:38:00Z">
        <w:r w:rsidR="00780905">
          <w:rPr>
            <w:rFonts w:ascii="Times New Roman" w:eastAsia="Times New Roman" w:hAnsi="Times New Roman" w:cs="Times New Roman"/>
            <w:shd w:val="clear" w:color="auto" w:fill="FFFFFF"/>
            <w:lang w:eastAsia="en-IN"/>
          </w:rPr>
          <w:t xml:space="preserve"> </w:t>
        </w:r>
      </w:ins>
      <w:ins w:id="1639" w:author="vishnu ishpujani" w:date="2019-10-21T06:59:00Z">
        <w:del w:id="1640" w:author="Aashish Dhalla" w:date="2019-10-22T10:38:00Z">
          <w:r w:rsidR="00BC7E5B" w:rsidDel="00780905">
            <w:rPr>
              <w:rFonts w:ascii="Times New Roman" w:eastAsia="Times New Roman" w:hAnsi="Times New Roman" w:cs="Times New Roman"/>
              <w:shd w:val="clear" w:color="auto" w:fill="FFFFFF"/>
              <w:lang w:eastAsia="en-IN"/>
            </w:rPr>
            <w:delText xml:space="preserve"> </w:delText>
          </w:r>
        </w:del>
      </w:ins>
      <w:proofErr w:type="spellStart"/>
      <w:ins w:id="1641" w:author="vishnu ishpujani" w:date="2019-10-21T11:12:00Z">
        <w:r w:rsidR="00F9078B">
          <w:rPr>
            <w:rFonts w:ascii="Times New Roman" w:eastAsia="Times New Roman" w:hAnsi="Times New Roman" w:cs="Times New Roman"/>
            <w:shd w:val="clear" w:color="auto" w:fill="FFFFFF"/>
            <w:lang w:eastAsia="en-IN"/>
          </w:rPr>
          <w:t>Northeastern</w:t>
        </w:r>
        <w:proofErr w:type="spellEnd"/>
        <w:r w:rsidR="00F9078B">
          <w:rPr>
            <w:rFonts w:ascii="Times New Roman" w:eastAsia="Times New Roman" w:hAnsi="Times New Roman" w:cs="Times New Roman"/>
            <w:shd w:val="clear" w:color="auto" w:fill="FFFFFF"/>
            <w:lang w:eastAsia="en-IN"/>
          </w:rPr>
          <w:t xml:space="preserve"> University </w:t>
        </w:r>
      </w:ins>
      <w:r w:rsidRPr="00EB6572">
        <w:rPr>
          <w:rFonts w:ascii="Times New Roman" w:eastAsia="Times New Roman" w:hAnsi="Times New Roman" w:cs="Times New Roman"/>
          <w:shd w:val="clear" w:color="auto" w:fill="FFFFFF"/>
          <w:lang w:eastAsia="en-IN"/>
          <w:rPrChange w:id="1642" w:author="Author" w:date="2019-10-15T09:29:00Z">
            <w:rPr>
              <w:rFonts w:ascii="Arial" w:eastAsia="Times New Roman" w:hAnsi="Arial" w:cs="Arial"/>
              <w:i/>
              <w:iCs/>
              <w:color w:val="222222"/>
              <w:sz w:val="24"/>
              <w:szCs w:val="24"/>
              <w:shd w:val="clear" w:color="auto" w:fill="FFFFFF"/>
              <w:lang w:eastAsia="en-IN"/>
            </w:rPr>
          </w:rPrChange>
        </w:rPr>
        <w:t xml:space="preserve">will undoubtedly provide me with the right knowledge, skills, and experience to pursue </w:t>
      </w:r>
      <w:del w:id="1643" w:author="Author" w:date="2019-10-15T09:27:00Z">
        <w:r w:rsidRPr="00EB6572" w:rsidDel="00184969">
          <w:rPr>
            <w:rFonts w:ascii="Times New Roman" w:eastAsia="Times New Roman" w:hAnsi="Times New Roman" w:cs="Times New Roman"/>
            <w:shd w:val="clear" w:color="auto" w:fill="FFFFFF"/>
            <w:lang w:eastAsia="en-IN"/>
            <w:rPrChange w:id="1644" w:author="Author" w:date="2019-10-15T09:29:00Z">
              <w:rPr>
                <w:rFonts w:ascii="Arial" w:eastAsia="Times New Roman" w:hAnsi="Arial" w:cs="Arial"/>
                <w:i/>
                <w:iCs/>
                <w:color w:val="222222"/>
                <w:sz w:val="24"/>
                <w:szCs w:val="24"/>
                <w:shd w:val="clear" w:color="auto" w:fill="FFFFFF"/>
                <w:lang w:eastAsia="en-IN"/>
              </w:rPr>
            </w:rPrChange>
          </w:rPr>
          <w:delText xml:space="preserve">that </w:delText>
        </w:r>
      </w:del>
      <w:ins w:id="1645" w:author="Author" w:date="2019-10-15T09:27:00Z">
        <w:r w:rsidR="00184969" w:rsidRPr="00EB6572">
          <w:rPr>
            <w:rFonts w:ascii="Times New Roman" w:eastAsia="Times New Roman" w:hAnsi="Times New Roman" w:cs="Times New Roman"/>
            <w:shd w:val="clear" w:color="auto" w:fill="FFFFFF"/>
            <w:lang w:eastAsia="en-IN"/>
            <w:rPrChange w:id="1646" w:author="Author" w:date="2019-10-15T09:29:00Z">
              <w:rPr>
                <w:rFonts w:ascii="Times New Roman" w:eastAsia="Times New Roman" w:hAnsi="Times New Roman" w:cs="Times New Roman"/>
                <w:color w:val="222222"/>
                <w:shd w:val="clear" w:color="auto" w:fill="FFFFFF"/>
                <w:lang w:eastAsia="en-IN"/>
              </w:rPr>
            </w:rPrChange>
          </w:rPr>
          <w:t xml:space="preserve">my </w:t>
        </w:r>
      </w:ins>
      <w:r w:rsidRPr="00EB6572">
        <w:rPr>
          <w:rFonts w:ascii="Times New Roman" w:eastAsia="Times New Roman" w:hAnsi="Times New Roman" w:cs="Times New Roman"/>
          <w:shd w:val="clear" w:color="auto" w:fill="FFFFFF"/>
          <w:lang w:eastAsia="en-IN"/>
          <w:rPrChange w:id="1647" w:author="Author" w:date="2019-10-15T09:29:00Z">
            <w:rPr>
              <w:rFonts w:ascii="Arial" w:eastAsia="Times New Roman" w:hAnsi="Arial" w:cs="Arial"/>
              <w:i/>
              <w:iCs/>
              <w:color w:val="222222"/>
              <w:sz w:val="24"/>
              <w:szCs w:val="24"/>
              <w:shd w:val="clear" w:color="auto" w:fill="FFFFFF"/>
              <w:lang w:eastAsia="en-IN"/>
            </w:rPr>
          </w:rPrChange>
        </w:rPr>
        <w:t>dream</w:t>
      </w:r>
      <w:ins w:id="1648" w:author="Author" w:date="2019-10-15T09:27:00Z">
        <w:r w:rsidR="00184969" w:rsidRPr="00EB6572">
          <w:rPr>
            <w:rFonts w:ascii="Times New Roman" w:eastAsia="Times New Roman" w:hAnsi="Times New Roman" w:cs="Times New Roman"/>
            <w:shd w:val="clear" w:color="auto" w:fill="FFFFFF"/>
            <w:lang w:eastAsia="en-IN"/>
            <w:rPrChange w:id="1649" w:author="Author" w:date="2019-10-15T09:29:00Z">
              <w:rPr>
                <w:rFonts w:ascii="Times New Roman" w:eastAsia="Times New Roman" w:hAnsi="Times New Roman" w:cs="Times New Roman"/>
                <w:color w:val="222222"/>
                <w:shd w:val="clear" w:color="auto" w:fill="FFFFFF"/>
                <w:lang w:eastAsia="en-IN"/>
              </w:rPr>
            </w:rPrChange>
          </w:rPr>
          <w:t>s with confidence</w:t>
        </w:r>
      </w:ins>
      <w:r w:rsidRPr="00EB6572">
        <w:rPr>
          <w:rFonts w:ascii="Times New Roman" w:eastAsia="Times New Roman" w:hAnsi="Times New Roman" w:cs="Times New Roman"/>
          <w:shd w:val="clear" w:color="auto" w:fill="FFFFFF"/>
          <w:lang w:eastAsia="en-IN"/>
          <w:rPrChange w:id="1650" w:author="Author" w:date="2019-10-15T09:29:00Z">
            <w:rPr>
              <w:rFonts w:ascii="Arial" w:eastAsia="Times New Roman" w:hAnsi="Arial" w:cs="Arial"/>
              <w:i/>
              <w:iCs/>
              <w:color w:val="222222"/>
              <w:sz w:val="24"/>
              <w:szCs w:val="24"/>
              <w:shd w:val="clear" w:color="auto" w:fill="FFFFFF"/>
              <w:lang w:eastAsia="en-IN"/>
            </w:rPr>
          </w:rPrChange>
        </w:rPr>
        <w:t xml:space="preserve"> and </w:t>
      </w:r>
      <w:del w:id="1651" w:author="Author" w:date="2019-10-15T09:27:00Z">
        <w:r w:rsidRPr="00EB6572" w:rsidDel="00184969">
          <w:rPr>
            <w:rFonts w:ascii="Times New Roman" w:eastAsia="Times New Roman" w:hAnsi="Times New Roman" w:cs="Times New Roman"/>
            <w:shd w:val="clear" w:color="auto" w:fill="FFFFFF"/>
            <w:lang w:eastAsia="en-IN"/>
            <w:rPrChange w:id="1652" w:author="Author" w:date="2019-10-15T09:29:00Z">
              <w:rPr>
                <w:rFonts w:ascii="Arial" w:eastAsia="Times New Roman" w:hAnsi="Arial" w:cs="Arial"/>
                <w:i/>
                <w:iCs/>
                <w:color w:val="222222"/>
                <w:sz w:val="24"/>
                <w:szCs w:val="24"/>
                <w:shd w:val="clear" w:color="auto" w:fill="FFFFFF"/>
                <w:lang w:eastAsia="en-IN"/>
              </w:rPr>
            </w:rPrChange>
          </w:rPr>
          <w:delText xml:space="preserve">exploit </w:delText>
        </w:r>
      </w:del>
      <w:ins w:id="1653" w:author="Author" w:date="2019-10-15T09:27:00Z">
        <w:r w:rsidR="00184969" w:rsidRPr="00EB6572">
          <w:rPr>
            <w:rFonts w:ascii="Times New Roman" w:eastAsia="Times New Roman" w:hAnsi="Times New Roman" w:cs="Times New Roman"/>
            <w:shd w:val="clear" w:color="auto" w:fill="FFFFFF"/>
            <w:lang w:eastAsia="en-IN"/>
            <w:rPrChange w:id="1654" w:author="Author" w:date="2019-10-15T09:29:00Z">
              <w:rPr>
                <w:rFonts w:ascii="Times New Roman" w:eastAsia="Times New Roman" w:hAnsi="Times New Roman" w:cs="Times New Roman"/>
                <w:color w:val="222222"/>
                <w:shd w:val="clear" w:color="auto" w:fill="FFFFFF"/>
                <w:lang w:eastAsia="en-IN"/>
              </w:rPr>
            </w:rPrChange>
          </w:rPr>
          <w:t xml:space="preserve">leverage </w:t>
        </w:r>
      </w:ins>
      <w:r w:rsidRPr="00EB6572">
        <w:rPr>
          <w:rFonts w:ascii="Times New Roman" w:eastAsia="Times New Roman" w:hAnsi="Times New Roman" w:cs="Times New Roman"/>
          <w:shd w:val="clear" w:color="auto" w:fill="FFFFFF"/>
          <w:lang w:eastAsia="en-IN"/>
          <w:rPrChange w:id="1655" w:author="Author" w:date="2019-10-15T09:29:00Z">
            <w:rPr>
              <w:rFonts w:ascii="Arial" w:eastAsia="Times New Roman" w:hAnsi="Arial" w:cs="Arial"/>
              <w:i/>
              <w:iCs/>
              <w:color w:val="222222"/>
              <w:sz w:val="24"/>
              <w:szCs w:val="24"/>
              <w:shd w:val="clear" w:color="auto" w:fill="FFFFFF"/>
              <w:lang w:eastAsia="en-IN"/>
            </w:rPr>
          </w:rPrChange>
        </w:rPr>
        <w:t xml:space="preserve">the opportunities </w:t>
      </w:r>
      <w:ins w:id="1656" w:author="Author" w:date="2019-10-15T09:27:00Z">
        <w:r w:rsidR="00184969" w:rsidRPr="00EB6572">
          <w:rPr>
            <w:rFonts w:ascii="Times New Roman" w:eastAsia="Times New Roman" w:hAnsi="Times New Roman" w:cs="Times New Roman"/>
            <w:shd w:val="clear" w:color="auto" w:fill="FFFFFF"/>
            <w:lang w:eastAsia="en-IN"/>
            <w:rPrChange w:id="1657" w:author="Author" w:date="2019-10-15T09:29:00Z">
              <w:rPr>
                <w:rFonts w:ascii="Times New Roman" w:eastAsia="Times New Roman" w:hAnsi="Times New Roman" w:cs="Times New Roman"/>
                <w:color w:val="222222"/>
                <w:shd w:val="clear" w:color="auto" w:fill="FFFFFF"/>
                <w:lang w:eastAsia="en-IN"/>
              </w:rPr>
            </w:rPrChange>
          </w:rPr>
          <w:t xml:space="preserve">that lie ahead </w:t>
        </w:r>
      </w:ins>
      <w:r w:rsidRPr="00EB6572">
        <w:rPr>
          <w:rFonts w:ascii="Times New Roman" w:eastAsia="Times New Roman" w:hAnsi="Times New Roman" w:cs="Times New Roman"/>
          <w:shd w:val="clear" w:color="auto" w:fill="FFFFFF"/>
          <w:lang w:eastAsia="en-IN"/>
          <w:rPrChange w:id="1658" w:author="Author" w:date="2019-10-15T09:29:00Z">
            <w:rPr>
              <w:rFonts w:ascii="Arial" w:eastAsia="Times New Roman" w:hAnsi="Arial" w:cs="Arial"/>
              <w:i/>
              <w:iCs/>
              <w:color w:val="222222"/>
              <w:sz w:val="24"/>
              <w:szCs w:val="24"/>
              <w:shd w:val="clear" w:color="auto" w:fill="FFFFFF"/>
              <w:lang w:eastAsia="en-IN"/>
            </w:rPr>
          </w:rPrChange>
        </w:rPr>
        <w:t xml:space="preserve">to the fullest extent. </w:t>
      </w:r>
      <w:del w:id="1659" w:author="Author" w:date="2019-10-01T11:23:00Z">
        <w:r w:rsidRPr="00EB6572">
          <w:rPr>
            <w:rFonts w:ascii="Times New Roman" w:eastAsia="Times New Roman" w:hAnsi="Times New Roman" w:cs="Times New Roman"/>
            <w:shd w:val="clear" w:color="auto" w:fill="FFFFFF"/>
            <w:lang w:eastAsia="en-IN"/>
            <w:rPrChange w:id="1660" w:author="Author" w:date="2019-10-15T09:29:00Z">
              <w:rPr>
                <w:rFonts w:ascii="Arial" w:eastAsia="Times New Roman" w:hAnsi="Arial" w:cs="Arial"/>
                <w:i/>
                <w:iCs/>
                <w:color w:val="222222"/>
                <w:sz w:val="24"/>
                <w:szCs w:val="24"/>
                <w:shd w:val="clear" w:color="auto" w:fill="FFFFFF"/>
                <w:lang w:eastAsia="en-IN"/>
              </w:rPr>
            </w:rPrChange>
          </w:rPr>
          <w:delText>The practical orientation of your in-depth coursework will allow me to not only acquire a clear understanding of the subject but also the skills to execute it. I am confident my exposure to such initiatives would quite augment my knowledge base and add tremendous value in enabling me to realize my professional goals.</w:delText>
        </w:r>
      </w:del>
    </w:p>
    <w:p w:rsidR="00A7601D" w:rsidRPr="00EB6572" w:rsidRDefault="00A7601D">
      <w:pPr>
        <w:jc w:val="both"/>
        <w:rPr>
          <w:rFonts w:ascii="Times New Roman" w:hAnsi="Times New Roman" w:cs="Times New Roman"/>
          <w:rPrChange w:id="1661" w:author="Author" w:date="2019-10-15T09:29:00Z">
            <w:rPr/>
          </w:rPrChange>
        </w:rPr>
        <w:pPrChange w:id="1662" w:author="Author" w:date="2019-10-11T13:08:00Z">
          <w:pPr/>
        </w:pPrChange>
      </w:pPr>
    </w:p>
    <w:sectPr w:rsidR="00A7601D" w:rsidRPr="00EB6572" w:rsidSect="0083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shish Dhalla">
    <w15:presenceInfo w15:providerId="AD" w15:userId="S-1-5-21-2634362409-4183477247-2866860981-80577"/>
  </w15:person>
  <w15:person w15:author="vishnu ishpujani">
    <w15:presenceInfo w15:providerId="Windows Live" w15:userId="a1c16c7798c5a1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G2MDAxtDQ1MzWwNLVQ0lEKTi0uzszPAykwrgUAhsbVyiwAAAA="/>
  </w:docVars>
  <w:rsids>
    <w:rsidRoot w:val="00CD4D49"/>
    <w:rsid w:val="00007017"/>
    <w:rsid w:val="000161C0"/>
    <w:rsid w:val="00020394"/>
    <w:rsid w:val="0003100F"/>
    <w:rsid w:val="00075123"/>
    <w:rsid w:val="0008132F"/>
    <w:rsid w:val="00086E8D"/>
    <w:rsid w:val="000921EF"/>
    <w:rsid w:val="000A1195"/>
    <w:rsid w:val="000B130D"/>
    <w:rsid w:val="000C69F9"/>
    <w:rsid w:val="000D0B27"/>
    <w:rsid w:val="000F2B41"/>
    <w:rsid w:val="00107B53"/>
    <w:rsid w:val="00127B71"/>
    <w:rsid w:val="00144DA5"/>
    <w:rsid w:val="001562D1"/>
    <w:rsid w:val="00162612"/>
    <w:rsid w:val="00166594"/>
    <w:rsid w:val="00184969"/>
    <w:rsid w:val="0018530A"/>
    <w:rsid w:val="001878E3"/>
    <w:rsid w:val="001E5C12"/>
    <w:rsid w:val="001F16B1"/>
    <w:rsid w:val="002311F3"/>
    <w:rsid w:val="00234BFB"/>
    <w:rsid w:val="00246C94"/>
    <w:rsid w:val="00284E87"/>
    <w:rsid w:val="00291A87"/>
    <w:rsid w:val="002959E7"/>
    <w:rsid w:val="003130C5"/>
    <w:rsid w:val="00316095"/>
    <w:rsid w:val="00317ACC"/>
    <w:rsid w:val="003456CD"/>
    <w:rsid w:val="00351A6C"/>
    <w:rsid w:val="00362C21"/>
    <w:rsid w:val="00383BB7"/>
    <w:rsid w:val="00387099"/>
    <w:rsid w:val="003879D3"/>
    <w:rsid w:val="003928D3"/>
    <w:rsid w:val="0039704A"/>
    <w:rsid w:val="003C16AC"/>
    <w:rsid w:val="003C7225"/>
    <w:rsid w:val="003D02AF"/>
    <w:rsid w:val="0042720D"/>
    <w:rsid w:val="0043799D"/>
    <w:rsid w:val="00446F21"/>
    <w:rsid w:val="00474F20"/>
    <w:rsid w:val="004A7B6F"/>
    <w:rsid w:val="004B00CC"/>
    <w:rsid w:val="004B260F"/>
    <w:rsid w:val="004B43A8"/>
    <w:rsid w:val="004D2B58"/>
    <w:rsid w:val="004D65EB"/>
    <w:rsid w:val="004E02D4"/>
    <w:rsid w:val="004F2A03"/>
    <w:rsid w:val="005506E1"/>
    <w:rsid w:val="005C20DD"/>
    <w:rsid w:val="005E350B"/>
    <w:rsid w:val="005F368F"/>
    <w:rsid w:val="00611988"/>
    <w:rsid w:val="006567A5"/>
    <w:rsid w:val="00660CA3"/>
    <w:rsid w:val="00666614"/>
    <w:rsid w:val="006759DE"/>
    <w:rsid w:val="006840E0"/>
    <w:rsid w:val="00691F42"/>
    <w:rsid w:val="00696227"/>
    <w:rsid w:val="006A1036"/>
    <w:rsid w:val="006B2AB6"/>
    <w:rsid w:val="006B76DC"/>
    <w:rsid w:val="006E5A77"/>
    <w:rsid w:val="007061E7"/>
    <w:rsid w:val="0071677D"/>
    <w:rsid w:val="00743B93"/>
    <w:rsid w:val="00750607"/>
    <w:rsid w:val="0075210F"/>
    <w:rsid w:val="00761235"/>
    <w:rsid w:val="00774C0F"/>
    <w:rsid w:val="00780905"/>
    <w:rsid w:val="007940F7"/>
    <w:rsid w:val="007A1E4B"/>
    <w:rsid w:val="007A3F1F"/>
    <w:rsid w:val="007A419C"/>
    <w:rsid w:val="007A51A3"/>
    <w:rsid w:val="007E7417"/>
    <w:rsid w:val="007F068F"/>
    <w:rsid w:val="0080031A"/>
    <w:rsid w:val="008013BC"/>
    <w:rsid w:val="00826D18"/>
    <w:rsid w:val="0083567C"/>
    <w:rsid w:val="008866AC"/>
    <w:rsid w:val="0088700D"/>
    <w:rsid w:val="008B0FD9"/>
    <w:rsid w:val="008C0B55"/>
    <w:rsid w:val="008D6F93"/>
    <w:rsid w:val="008F3958"/>
    <w:rsid w:val="00945514"/>
    <w:rsid w:val="0095325F"/>
    <w:rsid w:val="009671BF"/>
    <w:rsid w:val="009A1D66"/>
    <w:rsid w:val="009B21F3"/>
    <w:rsid w:val="009F1550"/>
    <w:rsid w:val="00A0126A"/>
    <w:rsid w:val="00A06437"/>
    <w:rsid w:val="00A074BF"/>
    <w:rsid w:val="00A255AE"/>
    <w:rsid w:val="00A31B76"/>
    <w:rsid w:val="00A37EAC"/>
    <w:rsid w:val="00A37F2C"/>
    <w:rsid w:val="00A5274F"/>
    <w:rsid w:val="00A7601D"/>
    <w:rsid w:val="00A81543"/>
    <w:rsid w:val="00A902D1"/>
    <w:rsid w:val="00AB6229"/>
    <w:rsid w:val="00AB6AD0"/>
    <w:rsid w:val="00AD2DD9"/>
    <w:rsid w:val="00AD6AA5"/>
    <w:rsid w:val="00AD71B9"/>
    <w:rsid w:val="00B1791E"/>
    <w:rsid w:val="00B42053"/>
    <w:rsid w:val="00B93CCF"/>
    <w:rsid w:val="00BC7E5B"/>
    <w:rsid w:val="00BD12E1"/>
    <w:rsid w:val="00BE3D2B"/>
    <w:rsid w:val="00C07BB8"/>
    <w:rsid w:val="00C10743"/>
    <w:rsid w:val="00C225F2"/>
    <w:rsid w:val="00C33E23"/>
    <w:rsid w:val="00C62AF5"/>
    <w:rsid w:val="00C805E1"/>
    <w:rsid w:val="00C9399E"/>
    <w:rsid w:val="00CA20D8"/>
    <w:rsid w:val="00CB403E"/>
    <w:rsid w:val="00CD4D49"/>
    <w:rsid w:val="00CD5C22"/>
    <w:rsid w:val="00CD5D1F"/>
    <w:rsid w:val="00CE3E77"/>
    <w:rsid w:val="00CF1B33"/>
    <w:rsid w:val="00D01A9C"/>
    <w:rsid w:val="00D31B09"/>
    <w:rsid w:val="00D72EF2"/>
    <w:rsid w:val="00D77088"/>
    <w:rsid w:val="00DB3C2A"/>
    <w:rsid w:val="00DB4F83"/>
    <w:rsid w:val="00DB6564"/>
    <w:rsid w:val="00DD01A2"/>
    <w:rsid w:val="00DE2B4B"/>
    <w:rsid w:val="00DE57B4"/>
    <w:rsid w:val="00DF3DD3"/>
    <w:rsid w:val="00E01F8D"/>
    <w:rsid w:val="00E1283D"/>
    <w:rsid w:val="00E243D8"/>
    <w:rsid w:val="00E33569"/>
    <w:rsid w:val="00E36E85"/>
    <w:rsid w:val="00E458D8"/>
    <w:rsid w:val="00E53251"/>
    <w:rsid w:val="00E5597C"/>
    <w:rsid w:val="00E63FD7"/>
    <w:rsid w:val="00EB259C"/>
    <w:rsid w:val="00EB6572"/>
    <w:rsid w:val="00EC6EFC"/>
    <w:rsid w:val="00EE2097"/>
    <w:rsid w:val="00F9078B"/>
    <w:rsid w:val="00FE2E3B"/>
    <w:rsid w:val="00FE5883"/>
    <w:rsid w:val="00FF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36778-9C48-4AA3-B982-F69ECC6D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7C"/>
  </w:style>
  <w:style w:type="paragraph" w:styleId="Heading1">
    <w:name w:val="heading 1"/>
    <w:basedOn w:val="Normal"/>
    <w:next w:val="Normal"/>
    <w:link w:val="Heading1Char"/>
    <w:uiPriority w:val="9"/>
    <w:qFormat/>
    <w:rsid w:val="00E55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F36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752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77D"/>
    <w:rPr>
      <w:rFonts w:ascii="Tahoma" w:hAnsi="Tahoma" w:cs="Tahoma"/>
      <w:sz w:val="16"/>
      <w:szCs w:val="16"/>
    </w:rPr>
  </w:style>
  <w:style w:type="character" w:styleId="CommentReference">
    <w:name w:val="annotation reference"/>
    <w:basedOn w:val="DefaultParagraphFont"/>
    <w:uiPriority w:val="99"/>
    <w:semiHidden/>
    <w:unhideWhenUsed/>
    <w:rsid w:val="004B00CC"/>
    <w:rPr>
      <w:sz w:val="16"/>
      <w:szCs w:val="16"/>
    </w:rPr>
  </w:style>
  <w:style w:type="paragraph" w:styleId="CommentText">
    <w:name w:val="annotation text"/>
    <w:basedOn w:val="Normal"/>
    <w:link w:val="CommentTextChar"/>
    <w:uiPriority w:val="99"/>
    <w:unhideWhenUsed/>
    <w:rsid w:val="004B00CC"/>
    <w:pPr>
      <w:spacing w:line="240" w:lineRule="auto"/>
    </w:pPr>
    <w:rPr>
      <w:sz w:val="20"/>
      <w:szCs w:val="20"/>
    </w:rPr>
  </w:style>
  <w:style w:type="character" w:customStyle="1" w:styleId="CommentTextChar">
    <w:name w:val="Comment Text Char"/>
    <w:basedOn w:val="DefaultParagraphFont"/>
    <w:link w:val="CommentText"/>
    <w:uiPriority w:val="99"/>
    <w:rsid w:val="004B00CC"/>
    <w:rPr>
      <w:sz w:val="20"/>
      <w:szCs w:val="20"/>
    </w:rPr>
  </w:style>
  <w:style w:type="paragraph" w:styleId="CommentSubject">
    <w:name w:val="annotation subject"/>
    <w:basedOn w:val="CommentText"/>
    <w:next w:val="CommentText"/>
    <w:link w:val="CommentSubjectChar"/>
    <w:uiPriority w:val="99"/>
    <w:semiHidden/>
    <w:unhideWhenUsed/>
    <w:rsid w:val="004B00CC"/>
    <w:rPr>
      <w:b/>
      <w:bCs/>
    </w:rPr>
  </w:style>
  <w:style w:type="character" w:customStyle="1" w:styleId="CommentSubjectChar">
    <w:name w:val="Comment Subject Char"/>
    <w:basedOn w:val="CommentTextChar"/>
    <w:link w:val="CommentSubject"/>
    <w:uiPriority w:val="99"/>
    <w:semiHidden/>
    <w:rsid w:val="004B00CC"/>
    <w:rPr>
      <w:b/>
      <w:bCs/>
      <w:sz w:val="20"/>
      <w:szCs w:val="20"/>
    </w:rPr>
  </w:style>
  <w:style w:type="paragraph" w:styleId="Revision">
    <w:name w:val="Revision"/>
    <w:hidden/>
    <w:uiPriority w:val="99"/>
    <w:semiHidden/>
    <w:rsid w:val="00C62AF5"/>
    <w:pPr>
      <w:spacing w:after="0" w:line="240" w:lineRule="auto"/>
    </w:pPr>
  </w:style>
  <w:style w:type="paragraph" w:styleId="NormalWeb">
    <w:name w:val="Normal (Web)"/>
    <w:basedOn w:val="Normal"/>
    <w:uiPriority w:val="99"/>
    <w:unhideWhenUsed/>
    <w:rsid w:val="006B2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F368F"/>
    <w:rPr>
      <w:i/>
      <w:iCs/>
    </w:rPr>
  </w:style>
  <w:style w:type="character" w:customStyle="1" w:styleId="Heading2Char">
    <w:name w:val="Heading 2 Char"/>
    <w:basedOn w:val="DefaultParagraphFont"/>
    <w:link w:val="Heading2"/>
    <w:uiPriority w:val="9"/>
    <w:rsid w:val="005F368F"/>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semiHidden/>
    <w:rsid w:val="0075210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9671BF"/>
    <w:rPr>
      <w:color w:val="0000FF"/>
      <w:u w:val="single"/>
    </w:rPr>
  </w:style>
  <w:style w:type="character" w:customStyle="1" w:styleId="Heading1Char">
    <w:name w:val="Heading 1 Char"/>
    <w:basedOn w:val="DefaultParagraphFont"/>
    <w:link w:val="Heading1"/>
    <w:uiPriority w:val="9"/>
    <w:rsid w:val="00E559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3262">
      <w:bodyDiv w:val="1"/>
      <w:marLeft w:val="0"/>
      <w:marRight w:val="0"/>
      <w:marTop w:val="0"/>
      <w:marBottom w:val="0"/>
      <w:divBdr>
        <w:top w:val="none" w:sz="0" w:space="0" w:color="auto"/>
        <w:left w:val="none" w:sz="0" w:space="0" w:color="auto"/>
        <w:bottom w:val="none" w:sz="0" w:space="0" w:color="auto"/>
        <w:right w:val="none" w:sz="0" w:space="0" w:color="auto"/>
      </w:divBdr>
    </w:div>
    <w:div w:id="523174653">
      <w:bodyDiv w:val="1"/>
      <w:marLeft w:val="0"/>
      <w:marRight w:val="0"/>
      <w:marTop w:val="0"/>
      <w:marBottom w:val="0"/>
      <w:divBdr>
        <w:top w:val="none" w:sz="0" w:space="0" w:color="auto"/>
        <w:left w:val="none" w:sz="0" w:space="0" w:color="auto"/>
        <w:bottom w:val="none" w:sz="0" w:space="0" w:color="auto"/>
        <w:right w:val="none" w:sz="0" w:space="0" w:color="auto"/>
      </w:divBdr>
    </w:div>
    <w:div w:id="716899400">
      <w:bodyDiv w:val="1"/>
      <w:marLeft w:val="0"/>
      <w:marRight w:val="0"/>
      <w:marTop w:val="0"/>
      <w:marBottom w:val="0"/>
      <w:divBdr>
        <w:top w:val="none" w:sz="0" w:space="0" w:color="auto"/>
        <w:left w:val="none" w:sz="0" w:space="0" w:color="auto"/>
        <w:bottom w:val="none" w:sz="0" w:space="0" w:color="auto"/>
        <w:right w:val="none" w:sz="0" w:space="0" w:color="auto"/>
      </w:divBdr>
    </w:div>
    <w:div w:id="1260135380">
      <w:bodyDiv w:val="1"/>
      <w:marLeft w:val="0"/>
      <w:marRight w:val="0"/>
      <w:marTop w:val="0"/>
      <w:marBottom w:val="0"/>
      <w:divBdr>
        <w:top w:val="none" w:sz="0" w:space="0" w:color="auto"/>
        <w:left w:val="none" w:sz="0" w:space="0" w:color="auto"/>
        <w:bottom w:val="none" w:sz="0" w:space="0" w:color="auto"/>
        <w:right w:val="none" w:sz="0" w:space="0" w:color="auto"/>
      </w:divBdr>
    </w:div>
    <w:div w:id="1354501817">
      <w:bodyDiv w:val="1"/>
      <w:marLeft w:val="0"/>
      <w:marRight w:val="0"/>
      <w:marTop w:val="0"/>
      <w:marBottom w:val="0"/>
      <w:divBdr>
        <w:top w:val="none" w:sz="0" w:space="0" w:color="auto"/>
        <w:left w:val="none" w:sz="0" w:space="0" w:color="auto"/>
        <w:bottom w:val="none" w:sz="0" w:space="0" w:color="auto"/>
        <w:right w:val="none" w:sz="0" w:space="0" w:color="auto"/>
      </w:divBdr>
    </w:div>
    <w:div w:id="1402362685">
      <w:bodyDiv w:val="1"/>
      <w:marLeft w:val="0"/>
      <w:marRight w:val="0"/>
      <w:marTop w:val="0"/>
      <w:marBottom w:val="0"/>
      <w:divBdr>
        <w:top w:val="none" w:sz="0" w:space="0" w:color="auto"/>
        <w:left w:val="none" w:sz="0" w:space="0" w:color="auto"/>
        <w:bottom w:val="none" w:sz="0" w:space="0" w:color="auto"/>
        <w:right w:val="none" w:sz="0" w:space="0" w:color="auto"/>
      </w:divBdr>
    </w:div>
    <w:div w:id="1613707539">
      <w:bodyDiv w:val="1"/>
      <w:marLeft w:val="0"/>
      <w:marRight w:val="0"/>
      <w:marTop w:val="0"/>
      <w:marBottom w:val="0"/>
      <w:divBdr>
        <w:top w:val="none" w:sz="0" w:space="0" w:color="auto"/>
        <w:left w:val="none" w:sz="0" w:space="0" w:color="auto"/>
        <w:bottom w:val="none" w:sz="0" w:space="0" w:color="auto"/>
        <w:right w:val="none" w:sz="0" w:space="0" w:color="auto"/>
      </w:divBdr>
    </w:div>
    <w:div w:id="1618684906">
      <w:bodyDiv w:val="1"/>
      <w:marLeft w:val="0"/>
      <w:marRight w:val="0"/>
      <w:marTop w:val="0"/>
      <w:marBottom w:val="0"/>
      <w:divBdr>
        <w:top w:val="none" w:sz="0" w:space="0" w:color="auto"/>
        <w:left w:val="none" w:sz="0" w:space="0" w:color="auto"/>
        <w:bottom w:val="none" w:sz="0" w:space="0" w:color="auto"/>
        <w:right w:val="none" w:sz="0" w:space="0" w:color="auto"/>
      </w:divBdr>
    </w:div>
    <w:div w:id="1620720441">
      <w:bodyDiv w:val="1"/>
      <w:marLeft w:val="0"/>
      <w:marRight w:val="0"/>
      <w:marTop w:val="0"/>
      <w:marBottom w:val="0"/>
      <w:divBdr>
        <w:top w:val="none" w:sz="0" w:space="0" w:color="auto"/>
        <w:left w:val="none" w:sz="0" w:space="0" w:color="auto"/>
        <w:bottom w:val="none" w:sz="0" w:space="0" w:color="auto"/>
        <w:right w:val="none" w:sz="0" w:space="0" w:color="auto"/>
      </w:divBdr>
    </w:div>
    <w:div w:id="16317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ishpujani</dc:creator>
  <cp:keywords/>
  <dc:description/>
  <cp:lastModifiedBy>Aashish Dhalla</cp:lastModifiedBy>
  <cp:revision>2</cp:revision>
  <dcterms:created xsi:type="dcterms:W3CDTF">2019-10-22T05:14:00Z</dcterms:created>
  <dcterms:modified xsi:type="dcterms:W3CDTF">2019-10-22T05:14:00Z</dcterms:modified>
</cp:coreProperties>
</file>